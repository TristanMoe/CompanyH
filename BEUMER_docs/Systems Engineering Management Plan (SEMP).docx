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81CC9" w14:textId="77777777" w:rsidR="00886C84" w:rsidRPr="003F39D9" w:rsidRDefault="00886C84" w:rsidP="00472D5B">
      <w:pPr>
        <w:pStyle w:val="Front"/>
        <w:jc w:val="left"/>
        <w:rPr>
          <w:rFonts w:cs="Arial"/>
          <w:lang w:val="en-US"/>
        </w:rPr>
      </w:pPr>
      <w:bookmarkStart w:id="0" w:name="ContentsPage"/>
      <w:bookmarkStart w:id="1" w:name="_Toc385845281"/>
      <w:bookmarkStart w:id="2" w:name="_Toc385845810"/>
      <w:bookmarkStart w:id="3" w:name="_Toc385845837"/>
      <w:bookmarkStart w:id="4" w:name="_Toc385846274"/>
      <w:r w:rsidRPr="003F39D9">
        <w:rPr>
          <w:rFonts w:cs="Arial"/>
          <w:lang w:val="en-US"/>
        </w:rPr>
        <w:t>|&lt;</w:t>
      </w:r>
    </w:p>
    <w:p w14:paraId="4095102E" w14:textId="77777777" w:rsidR="00886C84" w:rsidRPr="003F39D9" w:rsidRDefault="00886C84" w:rsidP="00472D5B">
      <w:pPr>
        <w:jc w:val="left"/>
        <w:rPr>
          <w:rFonts w:cs="Arial"/>
          <w:lang w:val="en-US"/>
        </w:rPr>
      </w:pPr>
    </w:p>
    <w:p w14:paraId="319A814A" w14:textId="77777777" w:rsidR="00886C84" w:rsidRPr="003F39D9" w:rsidRDefault="00886C84" w:rsidP="00472D5B">
      <w:pPr>
        <w:jc w:val="left"/>
        <w:rPr>
          <w:rFonts w:cs="Arial"/>
          <w:lang w:val="en-US"/>
        </w:rPr>
      </w:pPr>
    </w:p>
    <w:p w14:paraId="0F5EBFCA" w14:textId="77777777" w:rsidR="00886C84" w:rsidRPr="003F39D9" w:rsidRDefault="00886C84" w:rsidP="00472D5B">
      <w:pPr>
        <w:jc w:val="left"/>
        <w:rPr>
          <w:rFonts w:cs="Arial"/>
          <w:lang w:val="en-US"/>
        </w:rPr>
      </w:pPr>
    </w:p>
    <w:p w14:paraId="40F05BEF" w14:textId="77777777" w:rsidR="00886C84" w:rsidRPr="003F39D9" w:rsidRDefault="00886C84" w:rsidP="00472D5B">
      <w:pPr>
        <w:jc w:val="left"/>
        <w:rPr>
          <w:rFonts w:cs="Arial"/>
          <w:lang w:val="en-US"/>
        </w:rPr>
      </w:pPr>
    </w:p>
    <w:p w14:paraId="6003B876" w14:textId="77777777" w:rsidR="00886C84" w:rsidRPr="003F39D9" w:rsidRDefault="00886C84" w:rsidP="00472D5B">
      <w:pPr>
        <w:jc w:val="left"/>
        <w:rPr>
          <w:rFonts w:cs="Arial"/>
          <w:lang w:val="en-US"/>
        </w:rPr>
      </w:pPr>
    </w:p>
    <w:p w14:paraId="09C88281" w14:textId="77777777" w:rsidR="00886C84" w:rsidRPr="003F39D9" w:rsidRDefault="00886C84" w:rsidP="00472D5B">
      <w:pPr>
        <w:jc w:val="left"/>
        <w:rPr>
          <w:rFonts w:cs="Arial"/>
          <w:lang w:val="en-US"/>
        </w:rPr>
      </w:pPr>
    </w:p>
    <w:p w14:paraId="6C433719" w14:textId="5F928063" w:rsidR="00886C84" w:rsidRPr="00245F30" w:rsidRDefault="00886C84" w:rsidP="00472D5B">
      <w:pPr>
        <w:pStyle w:val="HeadingFrontPage"/>
        <w:jc w:val="left"/>
        <w:rPr>
          <w:rFonts w:cs="Arial"/>
        </w:rPr>
      </w:pPr>
      <w:bookmarkStart w:id="5" w:name="FPTitlePosition"/>
      <w:bookmarkEnd w:id="5"/>
      <w:r w:rsidRPr="00245F30">
        <w:rPr>
          <w:rFonts w:cs="Arial"/>
        </w:rPr>
        <w:t>Systems Engineering Management Plan (SEMP)</w:t>
      </w:r>
    </w:p>
    <w:p w14:paraId="0CEEA11F" w14:textId="66622E2E" w:rsidR="00886C84" w:rsidRPr="00245F30" w:rsidRDefault="00886C84" w:rsidP="00472D5B">
      <w:pPr>
        <w:pStyle w:val="HeadingFrontPage"/>
        <w:jc w:val="left"/>
        <w:rPr>
          <w:rFonts w:cs="Arial"/>
        </w:rPr>
      </w:pPr>
      <w:r w:rsidRPr="00245F30">
        <w:rPr>
          <w:rFonts w:cs="Arial"/>
          <w:color w:val="0070C0"/>
        </w:rPr>
        <w:t>&lt;Project name and number&gt;</w:t>
      </w:r>
      <w:bookmarkStart w:id="6" w:name="_GoBack"/>
      <w:bookmarkEnd w:id="6"/>
    </w:p>
    <w:p w14:paraId="59FC1957" w14:textId="3765027C" w:rsidR="00886C84" w:rsidRPr="00245F30" w:rsidRDefault="00886C84" w:rsidP="00472D5B">
      <w:pPr>
        <w:pStyle w:val="HeadingFrontPage"/>
        <w:jc w:val="left"/>
        <w:rPr>
          <w:rFonts w:cs="Arial"/>
        </w:rPr>
      </w:pPr>
    </w:p>
    <w:p w14:paraId="391D2DC2" w14:textId="2F7135BB" w:rsidR="00886C84" w:rsidRPr="00245F30" w:rsidRDefault="00886C84" w:rsidP="00472D5B">
      <w:pPr>
        <w:pStyle w:val="HeadingFrontPage"/>
        <w:jc w:val="left"/>
        <w:rPr>
          <w:rFonts w:cs="Arial"/>
        </w:rPr>
      </w:pPr>
    </w:p>
    <w:p w14:paraId="25272100" w14:textId="77777777" w:rsidR="00886C84" w:rsidRPr="00245F30" w:rsidRDefault="00886C84" w:rsidP="00472D5B">
      <w:pPr>
        <w:pStyle w:val="HeadingFrontPage"/>
        <w:jc w:val="left"/>
        <w:rPr>
          <w:rFonts w:cs="Arial"/>
        </w:rPr>
      </w:pPr>
    </w:p>
    <w:p w14:paraId="69A5A8AD" w14:textId="77777777" w:rsidR="00886C84" w:rsidRPr="00245F30" w:rsidRDefault="00886C84" w:rsidP="00472D5B">
      <w:pPr>
        <w:pStyle w:val="HeadingFrontPage"/>
        <w:tabs>
          <w:tab w:val="clear" w:pos="1962"/>
          <w:tab w:val="clear" w:pos="3119"/>
          <w:tab w:val="clear" w:pos="5296"/>
          <w:tab w:val="clear" w:pos="5687"/>
          <w:tab w:val="left" w:pos="360"/>
          <w:tab w:val="left" w:pos="1996"/>
          <w:tab w:val="left" w:pos="2671"/>
          <w:tab w:val="left" w:pos="3238"/>
          <w:tab w:val="left" w:pos="3805"/>
        </w:tabs>
        <w:overflowPunct w:val="0"/>
        <w:autoSpaceDE w:val="0"/>
        <w:autoSpaceDN w:val="0"/>
        <w:adjustRightInd w:val="0"/>
        <w:spacing w:before="40" w:after="40"/>
        <w:ind w:left="1996" w:hanging="357"/>
        <w:jc w:val="left"/>
        <w:textAlignment w:val="baseline"/>
        <w:rPr>
          <w:rFonts w:cs="Arial"/>
        </w:rPr>
      </w:pPr>
    </w:p>
    <w:p w14:paraId="1344D296" w14:textId="77777777" w:rsidR="00886C84" w:rsidRPr="003F39D9" w:rsidRDefault="00886C84" w:rsidP="00472D5B">
      <w:pPr>
        <w:jc w:val="left"/>
        <w:rPr>
          <w:rFonts w:cs="Arial"/>
          <w:lang w:val="en-US"/>
        </w:rPr>
      </w:pPr>
    </w:p>
    <w:p w14:paraId="524F80E2" w14:textId="77777777" w:rsidR="00886C84" w:rsidRDefault="00886C84" w:rsidP="00472D5B">
      <w:pPr>
        <w:jc w:val="left"/>
        <w:rPr>
          <w:rFonts w:cs="Arial"/>
        </w:rPr>
      </w:pPr>
    </w:p>
    <w:p w14:paraId="260BD8EE" w14:textId="77777777" w:rsidR="00245F30" w:rsidRDefault="00245F30" w:rsidP="00472D5B">
      <w:pPr>
        <w:jc w:val="left"/>
        <w:rPr>
          <w:rFonts w:cs="Arial"/>
        </w:rPr>
      </w:pPr>
    </w:p>
    <w:p w14:paraId="2F8DE320" w14:textId="77777777" w:rsidR="00245F30" w:rsidRPr="00245F30" w:rsidRDefault="00245F30" w:rsidP="00472D5B">
      <w:pPr>
        <w:jc w:val="left"/>
        <w:rPr>
          <w:rFonts w:cs="Arial"/>
        </w:rPr>
      </w:pPr>
    </w:p>
    <w:p w14:paraId="7F1D672B" w14:textId="77777777" w:rsidR="00245F30" w:rsidRPr="00245F30" w:rsidRDefault="00245F30" w:rsidP="00472D5B">
      <w:pPr>
        <w:jc w:val="left"/>
        <w:rPr>
          <w:rFonts w:cs="Arial"/>
        </w:rPr>
      </w:pPr>
    </w:p>
    <w:p w14:paraId="3E8F0F95" w14:textId="77777777" w:rsidR="00886C84" w:rsidRPr="003F39D9" w:rsidRDefault="00886C84" w:rsidP="00472D5B">
      <w:pPr>
        <w:jc w:val="left"/>
        <w:rPr>
          <w:rFonts w:cs="Arial"/>
          <w:lang w:val="en-US"/>
        </w:rPr>
      </w:pPr>
    </w:p>
    <w:p w14:paraId="11559B94" w14:textId="77777777" w:rsidR="00886C84" w:rsidRPr="003F39D9" w:rsidRDefault="00886C84" w:rsidP="00472D5B">
      <w:pPr>
        <w:jc w:val="left"/>
        <w:rPr>
          <w:rFonts w:cs="Arial"/>
          <w:lang w:val="en-US"/>
        </w:rPr>
      </w:pPr>
    </w:p>
    <w:p w14:paraId="1C3E2514" w14:textId="77777777" w:rsidR="00886C84" w:rsidRPr="003F39D9" w:rsidRDefault="00886C84" w:rsidP="00472D5B">
      <w:pPr>
        <w:jc w:val="left"/>
        <w:rPr>
          <w:rFonts w:cs="Arial"/>
          <w:lang w:val="en-US"/>
        </w:rPr>
      </w:pPr>
    </w:p>
    <w:p w14:paraId="17213F78" w14:textId="77777777" w:rsidR="00886C84" w:rsidRPr="003F39D9" w:rsidRDefault="00886C84" w:rsidP="00472D5B">
      <w:pPr>
        <w:jc w:val="left"/>
        <w:rPr>
          <w:rFonts w:cs="Arial"/>
          <w:lang w:val="en-US"/>
        </w:rPr>
      </w:pPr>
    </w:p>
    <w:p w14:paraId="718C91D8" w14:textId="77777777" w:rsidR="00886C84" w:rsidRPr="003F39D9" w:rsidRDefault="00886C84" w:rsidP="00472D5B">
      <w:pPr>
        <w:jc w:val="left"/>
        <w:rPr>
          <w:rFonts w:cs="Arial"/>
          <w:lang w:val="en-US"/>
        </w:rPr>
      </w:pPr>
    </w:p>
    <w:p w14:paraId="38C3EE9A" w14:textId="77777777" w:rsidR="00886C84" w:rsidRPr="003F39D9" w:rsidRDefault="00886C84" w:rsidP="00472D5B">
      <w:pPr>
        <w:jc w:val="left"/>
        <w:rPr>
          <w:rFonts w:cs="Arial"/>
          <w:lang w:val="en-US"/>
        </w:rPr>
      </w:pPr>
    </w:p>
    <w:p w14:paraId="4FA54969" w14:textId="77777777" w:rsidR="00886C84" w:rsidRPr="003F39D9" w:rsidRDefault="00886C84" w:rsidP="00472D5B">
      <w:pPr>
        <w:jc w:val="left"/>
        <w:rPr>
          <w:rFonts w:cs="Arial"/>
          <w:lang w:val="en-US"/>
        </w:rPr>
      </w:pPr>
    </w:p>
    <w:p w14:paraId="12FE1538" w14:textId="77777777" w:rsidR="00886C84" w:rsidRPr="003F39D9" w:rsidRDefault="00886C84" w:rsidP="00472D5B">
      <w:pPr>
        <w:jc w:val="left"/>
        <w:rPr>
          <w:rFonts w:cs="Arial"/>
          <w:lang w:val="en-US"/>
        </w:rPr>
      </w:pPr>
    </w:p>
    <w:p w14:paraId="3880B12D" w14:textId="7B18ED78" w:rsidR="00886C84" w:rsidRPr="00245F30" w:rsidRDefault="00886C84" w:rsidP="00472D5B">
      <w:pPr>
        <w:pStyle w:val="DocDate"/>
        <w:rPr>
          <w:rFonts w:cs="Arial"/>
        </w:rPr>
      </w:pPr>
      <w:bookmarkStart w:id="7" w:name="FPDocDataPos"/>
      <w:bookmarkEnd w:id="7"/>
      <w:r w:rsidRPr="00245F30">
        <w:rPr>
          <w:rFonts w:cs="Arial"/>
        </w:rPr>
        <w:t>Journal:</w:t>
      </w:r>
      <w:r w:rsidRPr="00245F30">
        <w:rPr>
          <w:rFonts w:cs="Arial"/>
        </w:rPr>
        <w:tab/>
      </w:r>
      <w:r w:rsidRPr="00245F30">
        <w:rPr>
          <w:rFonts w:cs="Arial"/>
        </w:rPr>
        <w:fldChar w:fldCharType="begin"/>
      </w:r>
      <w:r w:rsidRPr="00245F30">
        <w:rPr>
          <w:rFonts w:cs="Arial"/>
        </w:rPr>
        <w:instrText xml:space="preserve"> FILENAME  \* MERGEFORMAT </w:instrText>
      </w:r>
      <w:r w:rsidRPr="00245F30">
        <w:rPr>
          <w:rFonts w:cs="Arial"/>
        </w:rPr>
        <w:fldChar w:fldCharType="separate"/>
      </w:r>
      <w:r w:rsidRPr="00245F30">
        <w:rPr>
          <w:rFonts w:cs="Arial"/>
          <w:noProof/>
        </w:rPr>
        <w:t>Systems Engineering Management Plan (SEMP).docx</w:t>
      </w:r>
      <w:r w:rsidRPr="00245F30">
        <w:rPr>
          <w:rFonts w:cs="Arial"/>
        </w:rPr>
        <w:fldChar w:fldCharType="end"/>
      </w:r>
    </w:p>
    <w:p w14:paraId="065B11CE" w14:textId="54682A64" w:rsidR="00886C84" w:rsidRPr="00245F30" w:rsidRDefault="00886C84" w:rsidP="00472D5B">
      <w:pPr>
        <w:pStyle w:val="DocDate"/>
        <w:rPr>
          <w:rFonts w:cs="Arial"/>
        </w:rPr>
      </w:pPr>
      <w:r w:rsidRPr="00245F30">
        <w:rPr>
          <w:rFonts w:cs="Arial"/>
        </w:rPr>
        <w:t>Date:</w:t>
      </w:r>
      <w:r w:rsidRPr="00245F30">
        <w:rPr>
          <w:rFonts w:cs="Arial"/>
        </w:rPr>
        <w:tab/>
      </w:r>
      <w:r w:rsidRPr="00245F30">
        <w:rPr>
          <w:rFonts w:cs="Arial"/>
          <w:color w:val="4F81BD" w:themeColor="accent1"/>
        </w:rPr>
        <w:t>&lt;date&gt;</w:t>
      </w:r>
    </w:p>
    <w:p w14:paraId="3CB1E55D" w14:textId="0FCD02DC" w:rsidR="00886C84" w:rsidRPr="00245F30" w:rsidRDefault="00886C84" w:rsidP="00472D5B">
      <w:pPr>
        <w:pStyle w:val="DocDate"/>
        <w:rPr>
          <w:rFonts w:cs="Arial"/>
        </w:rPr>
      </w:pPr>
      <w:r w:rsidRPr="00245F30">
        <w:rPr>
          <w:rFonts w:cs="Arial"/>
        </w:rPr>
        <w:t>Revision:</w:t>
      </w:r>
      <w:r w:rsidRPr="00245F30">
        <w:rPr>
          <w:rFonts w:cs="Arial"/>
        </w:rPr>
        <w:tab/>
      </w:r>
      <w:r w:rsidRPr="00245F30">
        <w:rPr>
          <w:rFonts w:cs="Arial"/>
          <w:color w:val="4F81BD" w:themeColor="accent1"/>
        </w:rPr>
        <w:t>&lt;revision&gt;</w:t>
      </w:r>
    </w:p>
    <w:p w14:paraId="36C20CE5" w14:textId="38E3E880" w:rsidR="00886C84" w:rsidRPr="00245F30" w:rsidRDefault="00886C84" w:rsidP="00472D5B">
      <w:pPr>
        <w:pStyle w:val="DocDate"/>
        <w:rPr>
          <w:rFonts w:cs="Arial"/>
        </w:rPr>
      </w:pPr>
      <w:r w:rsidRPr="00245F30">
        <w:rPr>
          <w:rFonts w:cs="Arial"/>
        </w:rPr>
        <w:t>Pages:</w:t>
      </w:r>
      <w:r w:rsidRPr="00245F30">
        <w:rPr>
          <w:rFonts w:cs="Arial"/>
        </w:rPr>
        <w:tab/>
      </w:r>
      <w:r w:rsidRPr="00245F30">
        <w:rPr>
          <w:rFonts w:cs="Arial"/>
        </w:rPr>
        <w:fldChar w:fldCharType="begin"/>
      </w:r>
      <w:r w:rsidRPr="00245F30">
        <w:rPr>
          <w:rFonts w:cs="Arial"/>
        </w:rPr>
        <w:instrText xml:space="preserve"> NUMPAGES  \* MERGEFORMAT </w:instrText>
      </w:r>
      <w:r w:rsidRPr="00245F30">
        <w:rPr>
          <w:rFonts w:cs="Arial"/>
        </w:rPr>
        <w:fldChar w:fldCharType="separate"/>
      </w:r>
      <w:r w:rsidRPr="00245F30">
        <w:rPr>
          <w:rFonts w:cs="Arial"/>
          <w:noProof/>
        </w:rPr>
        <w:t>12</w:t>
      </w:r>
      <w:r w:rsidRPr="00245F30">
        <w:rPr>
          <w:rFonts w:cs="Arial"/>
        </w:rPr>
        <w:fldChar w:fldCharType="end"/>
      </w:r>
    </w:p>
    <w:p w14:paraId="1A5B4D58" w14:textId="3CD7DD28" w:rsidR="00886C84" w:rsidRPr="00245F30" w:rsidRDefault="00886C84" w:rsidP="00472D5B">
      <w:pPr>
        <w:pStyle w:val="DocDate"/>
        <w:rPr>
          <w:rFonts w:cs="Arial"/>
        </w:rPr>
      </w:pPr>
      <w:r w:rsidRPr="00245F30">
        <w:rPr>
          <w:rFonts w:cs="Arial"/>
        </w:rPr>
        <w:t>Initials:</w:t>
      </w:r>
      <w:r w:rsidRPr="00245F30">
        <w:rPr>
          <w:rFonts w:cs="Arial"/>
        </w:rPr>
        <w:tab/>
      </w:r>
      <w:r w:rsidRPr="00245F30">
        <w:rPr>
          <w:rFonts w:cs="Arial"/>
          <w:color w:val="4F81BD" w:themeColor="accent1"/>
        </w:rPr>
        <w:t>&lt;INI&gt;</w:t>
      </w:r>
    </w:p>
    <w:p w14:paraId="78823D30" w14:textId="77777777" w:rsidR="00886C84" w:rsidRPr="00245F30" w:rsidRDefault="00886C84" w:rsidP="00472D5B">
      <w:pPr>
        <w:jc w:val="left"/>
        <w:rPr>
          <w:rFonts w:cs="Arial"/>
        </w:rPr>
      </w:pPr>
    </w:p>
    <w:p w14:paraId="3C19EF27" w14:textId="77777777" w:rsidR="00886C84" w:rsidRPr="00245F30" w:rsidRDefault="00886C84" w:rsidP="00472D5B">
      <w:pPr>
        <w:jc w:val="left"/>
        <w:rPr>
          <w:rFonts w:cs="Arial"/>
        </w:rPr>
      </w:pPr>
    </w:p>
    <w:tbl>
      <w:tblPr>
        <w:tblStyle w:val="TableGrid"/>
        <w:tblW w:w="9072" w:type="dxa"/>
        <w:tblInd w:w="108" w:type="dxa"/>
        <w:tblBorders>
          <w:top w:val="none" w:sz="0" w:space="0" w:color="auto"/>
          <w:left w:val="single" w:sz="12" w:space="0" w:color="auto"/>
          <w:bottom w:val="single" w:sz="12"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72"/>
      </w:tblGrid>
      <w:tr w:rsidR="00886C84" w:rsidRPr="00245F30" w14:paraId="1AF1E082" w14:textId="77777777">
        <w:tc>
          <w:tcPr>
            <w:tcW w:w="9072" w:type="dxa"/>
          </w:tcPr>
          <w:p w14:paraId="49F882E9" w14:textId="37723FF7" w:rsidR="00886C84" w:rsidRPr="00245F30" w:rsidRDefault="00886C84" w:rsidP="00472D5B">
            <w:pPr>
              <w:pStyle w:val="CopyrightText"/>
              <w:jc w:val="left"/>
              <w:rPr>
                <w:rFonts w:cs="Arial"/>
              </w:rPr>
            </w:pPr>
            <w:r w:rsidRPr="00245F30">
              <w:rPr>
                <w:rFonts w:cs="Arial"/>
              </w:rPr>
              <w:t xml:space="preserve">© </w:t>
            </w:r>
            <w:bookmarkStart w:id="8" w:name="CCrisplantText"/>
            <w:bookmarkEnd w:id="8"/>
            <w:r w:rsidRPr="00245F30">
              <w:rPr>
                <w:rFonts w:cs="Arial"/>
              </w:rPr>
              <w:t>BEUMER Group 2018</w:t>
            </w:r>
          </w:p>
          <w:p w14:paraId="5DC2F305" w14:textId="45FC6A6F" w:rsidR="00886C84" w:rsidRPr="00245F30" w:rsidRDefault="00886C84" w:rsidP="00472D5B">
            <w:pPr>
              <w:pStyle w:val="CopyrightText"/>
              <w:jc w:val="left"/>
              <w:rPr>
                <w:rFonts w:cs="Arial"/>
              </w:rPr>
            </w:pPr>
            <w:bookmarkStart w:id="9" w:name="FPCopyrightText"/>
            <w:bookmarkEnd w:id="9"/>
            <w:r w:rsidRPr="00245F30">
              <w:rPr>
                <w:rFonts w:cs="Arial"/>
              </w:rPr>
              <w:t>This document and all data contained herein are the exclusive intellectual property rights of BEUMER Group and are supplied in strictest confidence under the express condition that any reproduction, transmission, transcription etc., or storing in any retrieval system/form, or any kind of supply to others is strictly forbidden without express prior written consent. The receiver guarantees that any disclosed material shall not be used in any way detrimental to the interest of BEUMER Group.</w:t>
            </w:r>
          </w:p>
        </w:tc>
      </w:tr>
    </w:tbl>
    <w:p w14:paraId="4C3E9EF6" w14:textId="77777777" w:rsidR="00886C84" w:rsidRPr="00245F30" w:rsidRDefault="00886C84" w:rsidP="00472D5B">
      <w:pPr>
        <w:pStyle w:val="Paragraph1"/>
        <w:jc w:val="left"/>
        <w:rPr>
          <w:rFonts w:cs="Arial"/>
        </w:rPr>
      </w:pPr>
    </w:p>
    <w:p w14:paraId="1A106F97" w14:textId="77777777" w:rsidR="000217EF" w:rsidRPr="00245F30" w:rsidRDefault="000217EF" w:rsidP="00472D5B">
      <w:pPr>
        <w:pStyle w:val="Paragraph1"/>
        <w:jc w:val="left"/>
        <w:rPr>
          <w:rFonts w:cs="Arial"/>
        </w:rPr>
      </w:pPr>
    </w:p>
    <w:p w14:paraId="27B047A9" w14:textId="77777777" w:rsidR="006B725F" w:rsidRPr="00245F30" w:rsidRDefault="006B725F" w:rsidP="00472D5B">
      <w:pPr>
        <w:pStyle w:val="Paragraph1"/>
        <w:jc w:val="left"/>
        <w:rPr>
          <w:rFonts w:cs="Arial"/>
        </w:rPr>
      </w:pPr>
    </w:p>
    <w:p w14:paraId="684CD4CA" w14:textId="77777777" w:rsidR="006B725F" w:rsidRPr="00245F30" w:rsidRDefault="006B725F" w:rsidP="00472D5B">
      <w:pPr>
        <w:pStyle w:val="TocTitle"/>
        <w:rPr>
          <w:rFonts w:cs="Arial"/>
        </w:rPr>
      </w:pPr>
      <w:r w:rsidRPr="00245F30">
        <w:rPr>
          <w:rFonts w:cs="Arial"/>
        </w:rPr>
        <w:lastRenderedPageBreak/>
        <w:t>Contents</w:t>
      </w:r>
    </w:p>
    <w:p w14:paraId="668C253E" w14:textId="77777777" w:rsidR="006B725F" w:rsidRPr="00245F30" w:rsidRDefault="006B725F" w:rsidP="00472D5B">
      <w:pPr>
        <w:pStyle w:val="TocHead"/>
        <w:jc w:val="left"/>
        <w:rPr>
          <w:rFonts w:cs="Arial"/>
        </w:rPr>
      </w:pPr>
      <w:r w:rsidRPr="00245F30">
        <w:rPr>
          <w:rFonts w:cs="Arial"/>
        </w:rPr>
        <w:t>Page</w:t>
      </w:r>
    </w:p>
    <w:p w14:paraId="58482B4E" w14:textId="77777777" w:rsidR="00C2076D" w:rsidRDefault="006B725F">
      <w:pPr>
        <w:pStyle w:val="TOC1"/>
        <w:rPr>
          <w:rFonts w:asciiTheme="minorHAnsi" w:eastAsiaTheme="minorEastAsia" w:hAnsiTheme="minorHAnsi" w:cstheme="minorBidi"/>
          <w:caps w:val="0"/>
          <w:noProof/>
          <w:sz w:val="22"/>
          <w:szCs w:val="22"/>
          <w:lang w:val="en-US"/>
        </w:rPr>
      </w:pPr>
      <w:r w:rsidRPr="00245F30">
        <w:rPr>
          <w:rFonts w:cs="Arial"/>
        </w:rPr>
        <w:fldChar w:fldCharType="begin"/>
      </w:r>
      <w:r w:rsidRPr="00245F30">
        <w:rPr>
          <w:rFonts w:cs="Arial"/>
        </w:rPr>
        <w:instrText xml:space="preserve"> TOC \o "1-6" \t "ParmHead;9" \t "HeadingPart;9" \H </w:instrText>
      </w:r>
      <w:r w:rsidRPr="00245F30">
        <w:rPr>
          <w:rFonts w:cs="Arial"/>
        </w:rPr>
        <w:fldChar w:fldCharType="separate"/>
      </w:r>
      <w:hyperlink w:anchor="_Toc509935924" w:history="1">
        <w:r w:rsidR="00C2076D" w:rsidRPr="00680490">
          <w:rPr>
            <w:rStyle w:val="Hyperlink"/>
            <w:rFonts w:cs="Arial"/>
            <w:noProof/>
          </w:rPr>
          <w:t>1.</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Revisions</w:t>
        </w:r>
        <w:r w:rsidR="00C2076D">
          <w:rPr>
            <w:noProof/>
          </w:rPr>
          <w:tab/>
        </w:r>
        <w:r w:rsidR="00C2076D">
          <w:rPr>
            <w:noProof/>
          </w:rPr>
          <w:fldChar w:fldCharType="begin"/>
        </w:r>
        <w:r w:rsidR="00C2076D">
          <w:rPr>
            <w:noProof/>
          </w:rPr>
          <w:instrText xml:space="preserve"> PAGEREF _Toc509935924 \h </w:instrText>
        </w:r>
        <w:r w:rsidR="00C2076D">
          <w:rPr>
            <w:noProof/>
          </w:rPr>
        </w:r>
        <w:r w:rsidR="00C2076D">
          <w:rPr>
            <w:noProof/>
          </w:rPr>
          <w:fldChar w:fldCharType="separate"/>
        </w:r>
        <w:r w:rsidR="00C2076D">
          <w:rPr>
            <w:noProof/>
          </w:rPr>
          <w:t>4</w:t>
        </w:r>
        <w:r w:rsidR="00C2076D">
          <w:rPr>
            <w:noProof/>
          </w:rPr>
          <w:fldChar w:fldCharType="end"/>
        </w:r>
      </w:hyperlink>
    </w:p>
    <w:p w14:paraId="63B2432C"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25" w:history="1">
        <w:r w:rsidR="00C2076D" w:rsidRPr="00680490">
          <w:rPr>
            <w:rStyle w:val="Hyperlink"/>
            <w:rFonts w:cs="Arial"/>
            <w:noProof/>
          </w:rPr>
          <w:t>2.</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Tailoring approval log</w:t>
        </w:r>
        <w:r w:rsidR="00C2076D">
          <w:rPr>
            <w:noProof/>
          </w:rPr>
          <w:tab/>
        </w:r>
        <w:r w:rsidR="00C2076D">
          <w:rPr>
            <w:noProof/>
          </w:rPr>
          <w:fldChar w:fldCharType="begin"/>
        </w:r>
        <w:r w:rsidR="00C2076D">
          <w:rPr>
            <w:noProof/>
          </w:rPr>
          <w:instrText xml:space="preserve"> PAGEREF _Toc509935925 \h </w:instrText>
        </w:r>
        <w:r w:rsidR="00C2076D">
          <w:rPr>
            <w:noProof/>
          </w:rPr>
        </w:r>
        <w:r w:rsidR="00C2076D">
          <w:rPr>
            <w:noProof/>
          </w:rPr>
          <w:fldChar w:fldCharType="separate"/>
        </w:r>
        <w:r w:rsidR="00C2076D">
          <w:rPr>
            <w:noProof/>
          </w:rPr>
          <w:t>4</w:t>
        </w:r>
        <w:r w:rsidR="00C2076D">
          <w:rPr>
            <w:noProof/>
          </w:rPr>
          <w:fldChar w:fldCharType="end"/>
        </w:r>
      </w:hyperlink>
    </w:p>
    <w:p w14:paraId="48C7E825"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26" w:history="1">
        <w:r w:rsidR="00C2076D" w:rsidRPr="00680490">
          <w:rPr>
            <w:rStyle w:val="Hyperlink"/>
            <w:rFonts w:cs="Arial"/>
            <w:noProof/>
          </w:rPr>
          <w:t>3.</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Definitions and abbreviations</w:t>
        </w:r>
        <w:r w:rsidR="00C2076D">
          <w:rPr>
            <w:noProof/>
          </w:rPr>
          <w:tab/>
        </w:r>
        <w:r w:rsidR="00C2076D">
          <w:rPr>
            <w:noProof/>
          </w:rPr>
          <w:fldChar w:fldCharType="begin"/>
        </w:r>
        <w:r w:rsidR="00C2076D">
          <w:rPr>
            <w:noProof/>
          </w:rPr>
          <w:instrText xml:space="preserve"> PAGEREF _Toc509935926 \h </w:instrText>
        </w:r>
        <w:r w:rsidR="00C2076D">
          <w:rPr>
            <w:noProof/>
          </w:rPr>
        </w:r>
        <w:r w:rsidR="00C2076D">
          <w:rPr>
            <w:noProof/>
          </w:rPr>
          <w:fldChar w:fldCharType="separate"/>
        </w:r>
        <w:r w:rsidR="00C2076D">
          <w:rPr>
            <w:noProof/>
          </w:rPr>
          <w:t>4</w:t>
        </w:r>
        <w:r w:rsidR="00C2076D">
          <w:rPr>
            <w:noProof/>
          </w:rPr>
          <w:fldChar w:fldCharType="end"/>
        </w:r>
      </w:hyperlink>
    </w:p>
    <w:p w14:paraId="3821A244"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27" w:history="1">
        <w:r w:rsidR="00C2076D" w:rsidRPr="00680490">
          <w:rPr>
            <w:rStyle w:val="Hyperlink"/>
            <w:rFonts w:cs="Arial"/>
            <w:noProof/>
          </w:rPr>
          <w:t>4.</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Purpose</w:t>
        </w:r>
        <w:r w:rsidR="00C2076D">
          <w:rPr>
            <w:noProof/>
          </w:rPr>
          <w:tab/>
        </w:r>
        <w:r w:rsidR="00C2076D">
          <w:rPr>
            <w:noProof/>
          </w:rPr>
          <w:fldChar w:fldCharType="begin"/>
        </w:r>
        <w:r w:rsidR="00C2076D">
          <w:rPr>
            <w:noProof/>
          </w:rPr>
          <w:instrText xml:space="preserve"> PAGEREF _Toc509935927 \h </w:instrText>
        </w:r>
        <w:r w:rsidR="00C2076D">
          <w:rPr>
            <w:noProof/>
          </w:rPr>
        </w:r>
        <w:r w:rsidR="00C2076D">
          <w:rPr>
            <w:noProof/>
          </w:rPr>
          <w:fldChar w:fldCharType="separate"/>
        </w:r>
        <w:r w:rsidR="00C2076D">
          <w:rPr>
            <w:noProof/>
          </w:rPr>
          <w:t>5</w:t>
        </w:r>
        <w:r w:rsidR="00C2076D">
          <w:rPr>
            <w:noProof/>
          </w:rPr>
          <w:fldChar w:fldCharType="end"/>
        </w:r>
      </w:hyperlink>
    </w:p>
    <w:p w14:paraId="7D5AE7D6"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28" w:history="1">
        <w:r w:rsidR="00C2076D" w:rsidRPr="00680490">
          <w:rPr>
            <w:rStyle w:val="Hyperlink"/>
            <w:rFonts w:cs="Arial"/>
            <w:noProof/>
          </w:rPr>
          <w:t>5.</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Introduction</w:t>
        </w:r>
        <w:r w:rsidR="00C2076D">
          <w:rPr>
            <w:noProof/>
          </w:rPr>
          <w:tab/>
        </w:r>
        <w:r w:rsidR="00C2076D">
          <w:rPr>
            <w:noProof/>
          </w:rPr>
          <w:fldChar w:fldCharType="begin"/>
        </w:r>
        <w:r w:rsidR="00C2076D">
          <w:rPr>
            <w:noProof/>
          </w:rPr>
          <w:instrText xml:space="preserve"> PAGEREF _Toc509935928 \h </w:instrText>
        </w:r>
        <w:r w:rsidR="00C2076D">
          <w:rPr>
            <w:noProof/>
          </w:rPr>
        </w:r>
        <w:r w:rsidR="00C2076D">
          <w:rPr>
            <w:noProof/>
          </w:rPr>
          <w:fldChar w:fldCharType="separate"/>
        </w:r>
        <w:r w:rsidR="00C2076D">
          <w:rPr>
            <w:noProof/>
          </w:rPr>
          <w:t>6</w:t>
        </w:r>
        <w:r w:rsidR="00C2076D">
          <w:rPr>
            <w:noProof/>
          </w:rPr>
          <w:fldChar w:fldCharType="end"/>
        </w:r>
      </w:hyperlink>
    </w:p>
    <w:p w14:paraId="237CF47B"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29" w:history="1">
        <w:r w:rsidR="00C2076D" w:rsidRPr="00680490">
          <w:rPr>
            <w:rStyle w:val="Hyperlink"/>
            <w:rFonts w:cs="Arial"/>
            <w:noProof/>
          </w:rPr>
          <w:t>5.1</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Applicable documents</w:t>
        </w:r>
        <w:r w:rsidR="00C2076D">
          <w:rPr>
            <w:noProof/>
          </w:rPr>
          <w:tab/>
        </w:r>
        <w:r w:rsidR="00C2076D">
          <w:rPr>
            <w:noProof/>
          </w:rPr>
          <w:fldChar w:fldCharType="begin"/>
        </w:r>
        <w:r w:rsidR="00C2076D">
          <w:rPr>
            <w:noProof/>
          </w:rPr>
          <w:instrText xml:space="preserve"> PAGEREF _Toc509935929 \h </w:instrText>
        </w:r>
        <w:r w:rsidR="00C2076D">
          <w:rPr>
            <w:noProof/>
          </w:rPr>
        </w:r>
        <w:r w:rsidR="00C2076D">
          <w:rPr>
            <w:noProof/>
          </w:rPr>
          <w:fldChar w:fldCharType="separate"/>
        </w:r>
        <w:r w:rsidR="00C2076D">
          <w:rPr>
            <w:noProof/>
          </w:rPr>
          <w:t>6</w:t>
        </w:r>
        <w:r w:rsidR="00C2076D">
          <w:rPr>
            <w:noProof/>
          </w:rPr>
          <w:fldChar w:fldCharType="end"/>
        </w:r>
      </w:hyperlink>
    </w:p>
    <w:p w14:paraId="0BBBD034"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30" w:history="1">
        <w:r w:rsidR="00C2076D" w:rsidRPr="00680490">
          <w:rPr>
            <w:rStyle w:val="Hyperlink"/>
            <w:rFonts w:cs="Arial"/>
            <w:noProof/>
          </w:rPr>
          <w:t>6.</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Technical system solution</w:t>
        </w:r>
        <w:r w:rsidR="00C2076D">
          <w:rPr>
            <w:noProof/>
          </w:rPr>
          <w:tab/>
        </w:r>
        <w:r w:rsidR="00C2076D">
          <w:rPr>
            <w:noProof/>
          </w:rPr>
          <w:fldChar w:fldCharType="begin"/>
        </w:r>
        <w:r w:rsidR="00C2076D">
          <w:rPr>
            <w:noProof/>
          </w:rPr>
          <w:instrText xml:space="preserve"> PAGEREF _Toc509935930 \h </w:instrText>
        </w:r>
        <w:r w:rsidR="00C2076D">
          <w:rPr>
            <w:noProof/>
          </w:rPr>
        </w:r>
        <w:r w:rsidR="00C2076D">
          <w:rPr>
            <w:noProof/>
          </w:rPr>
          <w:fldChar w:fldCharType="separate"/>
        </w:r>
        <w:r w:rsidR="00C2076D">
          <w:rPr>
            <w:noProof/>
          </w:rPr>
          <w:t>7</w:t>
        </w:r>
        <w:r w:rsidR="00C2076D">
          <w:rPr>
            <w:noProof/>
          </w:rPr>
          <w:fldChar w:fldCharType="end"/>
        </w:r>
      </w:hyperlink>
    </w:p>
    <w:p w14:paraId="3F2F133D"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1" w:history="1">
        <w:r w:rsidR="00C2076D" w:rsidRPr="00680490">
          <w:rPr>
            <w:rStyle w:val="Hyperlink"/>
            <w:rFonts w:cs="Arial"/>
            <w:noProof/>
          </w:rPr>
          <w:t>6.1</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Interfacing systems</w:t>
        </w:r>
        <w:r w:rsidR="00C2076D">
          <w:rPr>
            <w:noProof/>
          </w:rPr>
          <w:tab/>
        </w:r>
        <w:r w:rsidR="00C2076D">
          <w:rPr>
            <w:noProof/>
          </w:rPr>
          <w:fldChar w:fldCharType="begin"/>
        </w:r>
        <w:r w:rsidR="00C2076D">
          <w:rPr>
            <w:noProof/>
          </w:rPr>
          <w:instrText xml:space="preserve"> PAGEREF _Toc509935931 \h </w:instrText>
        </w:r>
        <w:r w:rsidR="00C2076D">
          <w:rPr>
            <w:noProof/>
          </w:rPr>
        </w:r>
        <w:r w:rsidR="00C2076D">
          <w:rPr>
            <w:noProof/>
          </w:rPr>
          <w:fldChar w:fldCharType="separate"/>
        </w:r>
        <w:r w:rsidR="00C2076D">
          <w:rPr>
            <w:noProof/>
          </w:rPr>
          <w:t>7</w:t>
        </w:r>
        <w:r w:rsidR="00C2076D">
          <w:rPr>
            <w:noProof/>
          </w:rPr>
          <w:fldChar w:fldCharType="end"/>
        </w:r>
      </w:hyperlink>
    </w:p>
    <w:p w14:paraId="0C01D56B"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2" w:history="1">
        <w:r w:rsidR="00C2076D" w:rsidRPr="00680490">
          <w:rPr>
            <w:rStyle w:val="Hyperlink"/>
            <w:rFonts w:cs="Arial"/>
            <w:noProof/>
          </w:rPr>
          <w:t>6.2</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Usage of standard system compoments</w:t>
        </w:r>
        <w:r w:rsidR="00C2076D">
          <w:rPr>
            <w:noProof/>
          </w:rPr>
          <w:tab/>
        </w:r>
        <w:r w:rsidR="00C2076D">
          <w:rPr>
            <w:noProof/>
          </w:rPr>
          <w:fldChar w:fldCharType="begin"/>
        </w:r>
        <w:r w:rsidR="00C2076D">
          <w:rPr>
            <w:noProof/>
          </w:rPr>
          <w:instrText xml:space="preserve"> PAGEREF _Toc509935932 \h </w:instrText>
        </w:r>
        <w:r w:rsidR="00C2076D">
          <w:rPr>
            <w:noProof/>
          </w:rPr>
        </w:r>
        <w:r w:rsidR="00C2076D">
          <w:rPr>
            <w:noProof/>
          </w:rPr>
          <w:fldChar w:fldCharType="separate"/>
        </w:r>
        <w:r w:rsidR="00C2076D">
          <w:rPr>
            <w:noProof/>
          </w:rPr>
          <w:t>7</w:t>
        </w:r>
        <w:r w:rsidR="00C2076D">
          <w:rPr>
            <w:noProof/>
          </w:rPr>
          <w:fldChar w:fldCharType="end"/>
        </w:r>
      </w:hyperlink>
    </w:p>
    <w:p w14:paraId="3D651D92"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3" w:history="1">
        <w:r w:rsidR="00C2076D" w:rsidRPr="00680490">
          <w:rPr>
            <w:rStyle w:val="Hyperlink"/>
            <w:rFonts w:cs="Arial"/>
            <w:noProof/>
          </w:rPr>
          <w:t>6.3</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Alternative Solutions</w:t>
        </w:r>
        <w:r w:rsidR="00C2076D">
          <w:rPr>
            <w:noProof/>
          </w:rPr>
          <w:tab/>
        </w:r>
        <w:r w:rsidR="00C2076D">
          <w:rPr>
            <w:noProof/>
          </w:rPr>
          <w:fldChar w:fldCharType="begin"/>
        </w:r>
        <w:r w:rsidR="00C2076D">
          <w:rPr>
            <w:noProof/>
          </w:rPr>
          <w:instrText xml:space="preserve"> PAGEREF _Toc509935933 \h </w:instrText>
        </w:r>
        <w:r w:rsidR="00C2076D">
          <w:rPr>
            <w:noProof/>
          </w:rPr>
        </w:r>
        <w:r w:rsidR="00C2076D">
          <w:rPr>
            <w:noProof/>
          </w:rPr>
          <w:fldChar w:fldCharType="separate"/>
        </w:r>
        <w:r w:rsidR="00C2076D">
          <w:rPr>
            <w:noProof/>
          </w:rPr>
          <w:t>8</w:t>
        </w:r>
        <w:r w:rsidR="00C2076D">
          <w:rPr>
            <w:noProof/>
          </w:rPr>
          <w:fldChar w:fldCharType="end"/>
        </w:r>
      </w:hyperlink>
    </w:p>
    <w:p w14:paraId="6B2C509D"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4" w:history="1">
        <w:r w:rsidR="00C2076D" w:rsidRPr="00680490">
          <w:rPr>
            <w:rStyle w:val="Hyperlink"/>
            <w:rFonts w:cs="Arial"/>
            <w:noProof/>
          </w:rPr>
          <w:t>6.4</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Development environment</w:t>
        </w:r>
        <w:r w:rsidR="00C2076D">
          <w:rPr>
            <w:noProof/>
          </w:rPr>
          <w:tab/>
        </w:r>
        <w:r w:rsidR="00C2076D">
          <w:rPr>
            <w:noProof/>
          </w:rPr>
          <w:fldChar w:fldCharType="begin"/>
        </w:r>
        <w:r w:rsidR="00C2076D">
          <w:rPr>
            <w:noProof/>
          </w:rPr>
          <w:instrText xml:space="preserve"> PAGEREF _Toc509935934 \h </w:instrText>
        </w:r>
        <w:r w:rsidR="00C2076D">
          <w:rPr>
            <w:noProof/>
          </w:rPr>
        </w:r>
        <w:r w:rsidR="00C2076D">
          <w:rPr>
            <w:noProof/>
          </w:rPr>
          <w:fldChar w:fldCharType="separate"/>
        </w:r>
        <w:r w:rsidR="00C2076D">
          <w:rPr>
            <w:noProof/>
          </w:rPr>
          <w:t>8</w:t>
        </w:r>
        <w:r w:rsidR="00C2076D">
          <w:rPr>
            <w:noProof/>
          </w:rPr>
          <w:fldChar w:fldCharType="end"/>
        </w:r>
      </w:hyperlink>
    </w:p>
    <w:p w14:paraId="1E1D8A6D"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5" w:history="1">
        <w:r w:rsidR="00C2076D" w:rsidRPr="00680490">
          <w:rPr>
            <w:rStyle w:val="Hyperlink"/>
            <w:rFonts w:cs="Arial"/>
            <w:noProof/>
          </w:rPr>
          <w:t>6.5</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Test environment</w:t>
        </w:r>
        <w:r w:rsidR="00C2076D">
          <w:rPr>
            <w:noProof/>
          </w:rPr>
          <w:tab/>
        </w:r>
        <w:r w:rsidR="00C2076D">
          <w:rPr>
            <w:noProof/>
          </w:rPr>
          <w:fldChar w:fldCharType="begin"/>
        </w:r>
        <w:r w:rsidR="00C2076D">
          <w:rPr>
            <w:noProof/>
          </w:rPr>
          <w:instrText xml:space="preserve"> PAGEREF _Toc509935935 \h </w:instrText>
        </w:r>
        <w:r w:rsidR="00C2076D">
          <w:rPr>
            <w:noProof/>
          </w:rPr>
        </w:r>
        <w:r w:rsidR="00C2076D">
          <w:rPr>
            <w:noProof/>
          </w:rPr>
          <w:fldChar w:fldCharType="separate"/>
        </w:r>
        <w:r w:rsidR="00C2076D">
          <w:rPr>
            <w:noProof/>
          </w:rPr>
          <w:t>8</w:t>
        </w:r>
        <w:r w:rsidR="00C2076D">
          <w:rPr>
            <w:noProof/>
          </w:rPr>
          <w:fldChar w:fldCharType="end"/>
        </w:r>
      </w:hyperlink>
    </w:p>
    <w:p w14:paraId="6E5446F2"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36" w:history="1">
        <w:r w:rsidR="00C2076D" w:rsidRPr="00680490">
          <w:rPr>
            <w:rStyle w:val="Hyperlink"/>
            <w:rFonts w:cs="Arial"/>
            <w:noProof/>
          </w:rPr>
          <w:t>7.</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Integration</w:t>
        </w:r>
        <w:r w:rsidR="00C2076D">
          <w:rPr>
            <w:noProof/>
          </w:rPr>
          <w:tab/>
        </w:r>
        <w:r w:rsidR="00C2076D">
          <w:rPr>
            <w:noProof/>
          </w:rPr>
          <w:fldChar w:fldCharType="begin"/>
        </w:r>
        <w:r w:rsidR="00C2076D">
          <w:rPr>
            <w:noProof/>
          </w:rPr>
          <w:instrText xml:space="preserve"> PAGEREF _Toc509935936 \h </w:instrText>
        </w:r>
        <w:r w:rsidR="00C2076D">
          <w:rPr>
            <w:noProof/>
          </w:rPr>
        </w:r>
        <w:r w:rsidR="00C2076D">
          <w:rPr>
            <w:noProof/>
          </w:rPr>
          <w:fldChar w:fldCharType="separate"/>
        </w:r>
        <w:r w:rsidR="00C2076D">
          <w:rPr>
            <w:noProof/>
          </w:rPr>
          <w:t>9</w:t>
        </w:r>
        <w:r w:rsidR="00C2076D">
          <w:rPr>
            <w:noProof/>
          </w:rPr>
          <w:fldChar w:fldCharType="end"/>
        </w:r>
      </w:hyperlink>
    </w:p>
    <w:p w14:paraId="32329977"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7" w:history="1">
        <w:r w:rsidR="00C2076D" w:rsidRPr="00680490">
          <w:rPr>
            <w:rStyle w:val="Hyperlink"/>
            <w:rFonts w:cs="Arial"/>
            <w:noProof/>
          </w:rPr>
          <w:t>7.1</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Integration strategy</w:t>
        </w:r>
        <w:r w:rsidR="00C2076D">
          <w:rPr>
            <w:noProof/>
          </w:rPr>
          <w:tab/>
        </w:r>
        <w:r w:rsidR="00C2076D">
          <w:rPr>
            <w:noProof/>
          </w:rPr>
          <w:fldChar w:fldCharType="begin"/>
        </w:r>
        <w:r w:rsidR="00C2076D">
          <w:rPr>
            <w:noProof/>
          </w:rPr>
          <w:instrText xml:space="preserve"> PAGEREF _Toc509935937 \h </w:instrText>
        </w:r>
        <w:r w:rsidR="00C2076D">
          <w:rPr>
            <w:noProof/>
          </w:rPr>
        </w:r>
        <w:r w:rsidR="00C2076D">
          <w:rPr>
            <w:noProof/>
          </w:rPr>
          <w:fldChar w:fldCharType="separate"/>
        </w:r>
        <w:r w:rsidR="00C2076D">
          <w:rPr>
            <w:noProof/>
          </w:rPr>
          <w:t>9</w:t>
        </w:r>
        <w:r w:rsidR="00C2076D">
          <w:rPr>
            <w:noProof/>
          </w:rPr>
          <w:fldChar w:fldCharType="end"/>
        </w:r>
      </w:hyperlink>
    </w:p>
    <w:p w14:paraId="5A36451E"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38" w:history="1">
        <w:r w:rsidR="00C2076D" w:rsidRPr="00680490">
          <w:rPr>
            <w:rStyle w:val="Hyperlink"/>
            <w:rFonts w:cs="Arial"/>
            <w:noProof/>
          </w:rPr>
          <w:t>7.2</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Branching strategy</w:t>
        </w:r>
        <w:r w:rsidR="00C2076D">
          <w:rPr>
            <w:noProof/>
          </w:rPr>
          <w:tab/>
        </w:r>
        <w:r w:rsidR="00C2076D">
          <w:rPr>
            <w:noProof/>
          </w:rPr>
          <w:fldChar w:fldCharType="begin"/>
        </w:r>
        <w:r w:rsidR="00C2076D">
          <w:rPr>
            <w:noProof/>
          </w:rPr>
          <w:instrText xml:space="preserve"> PAGEREF _Toc509935938 \h </w:instrText>
        </w:r>
        <w:r w:rsidR="00C2076D">
          <w:rPr>
            <w:noProof/>
          </w:rPr>
        </w:r>
        <w:r w:rsidR="00C2076D">
          <w:rPr>
            <w:noProof/>
          </w:rPr>
          <w:fldChar w:fldCharType="separate"/>
        </w:r>
        <w:r w:rsidR="00C2076D">
          <w:rPr>
            <w:noProof/>
          </w:rPr>
          <w:t>9</w:t>
        </w:r>
        <w:r w:rsidR="00C2076D">
          <w:rPr>
            <w:noProof/>
          </w:rPr>
          <w:fldChar w:fldCharType="end"/>
        </w:r>
      </w:hyperlink>
    </w:p>
    <w:p w14:paraId="6F067666"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39" w:history="1">
        <w:r w:rsidR="00C2076D" w:rsidRPr="00680490">
          <w:rPr>
            <w:rStyle w:val="Hyperlink"/>
            <w:rFonts w:cs="Arial"/>
            <w:noProof/>
          </w:rPr>
          <w:t>8.</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Software development approach</w:t>
        </w:r>
        <w:r w:rsidR="00C2076D">
          <w:rPr>
            <w:noProof/>
          </w:rPr>
          <w:tab/>
        </w:r>
        <w:r w:rsidR="00C2076D">
          <w:rPr>
            <w:noProof/>
          </w:rPr>
          <w:fldChar w:fldCharType="begin"/>
        </w:r>
        <w:r w:rsidR="00C2076D">
          <w:rPr>
            <w:noProof/>
          </w:rPr>
          <w:instrText xml:space="preserve"> PAGEREF _Toc509935939 \h </w:instrText>
        </w:r>
        <w:r w:rsidR="00C2076D">
          <w:rPr>
            <w:noProof/>
          </w:rPr>
        </w:r>
        <w:r w:rsidR="00C2076D">
          <w:rPr>
            <w:noProof/>
          </w:rPr>
          <w:fldChar w:fldCharType="separate"/>
        </w:r>
        <w:r w:rsidR="00C2076D">
          <w:rPr>
            <w:noProof/>
          </w:rPr>
          <w:t>10</w:t>
        </w:r>
        <w:r w:rsidR="00C2076D">
          <w:rPr>
            <w:noProof/>
          </w:rPr>
          <w:fldChar w:fldCharType="end"/>
        </w:r>
      </w:hyperlink>
    </w:p>
    <w:p w14:paraId="65F91379"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40" w:history="1">
        <w:r w:rsidR="00C2076D" w:rsidRPr="00680490">
          <w:rPr>
            <w:rStyle w:val="Hyperlink"/>
            <w:rFonts w:cs="Arial"/>
            <w:noProof/>
          </w:rPr>
          <w:t>8.1</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Requirement development</w:t>
        </w:r>
        <w:r w:rsidR="00C2076D">
          <w:rPr>
            <w:noProof/>
          </w:rPr>
          <w:tab/>
        </w:r>
        <w:r w:rsidR="00C2076D">
          <w:rPr>
            <w:noProof/>
          </w:rPr>
          <w:fldChar w:fldCharType="begin"/>
        </w:r>
        <w:r w:rsidR="00C2076D">
          <w:rPr>
            <w:noProof/>
          </w:rPr>
          <w:instrText xml:space="preserve"> PAGEREF _Toc509935940 \h </w:instrText>
        </w:r>
        <w:r w:rsidR="00C2076D">
          <w:rPr>
            <w:noProof/>
          </w:rPr>
        </w:r>
        <w:r w:rsidR="00C2076D">
          <w:rPr>
            <w:noProof/>
          </w:rPr>
          <w:fldChar w:fldCharType="separate"/>
        </w:r>
        <w:r w:rsidR="00C2076D">
          <w:rPr>
            <w:noProof/>
          </w:rPr>
          <w:t>10</w:t>
        </w:r>
        <w:r w:rsidR="00C2076D">
          <w:rPr>
            <w:noProof/>
          </w:rPr>
          <w:fldChar w:fldCharType="end"/>
        </w:r>
      </w:hyperlink>
    </w:p>
    <w:p w14:paraId="1F6D02DE" w14:textId="77777777" w:rsidR="00C2076D" w:rsidRDefault="002510D3">
      <w:pPr>
        <w:pStyle w:val="TOC3"/>
        <w:rPr>
          <w:rFonts w:asciiTheme="minorHAnsi" w:eastAsiaTheme="minorEastAsia" w:hAnsiTheme="minorHAnsi" w:cstheme="minorBidi"/>
          <w:noProof/>
          <w:sz w:val="22"/>
          <w:szCs w:val="22"/>
          <w:lang w:val="en-US"/>
        </w:rPr>
      </w:pPr>
      <w:hyperlink w:anchor="_Toc509935941" w:history="1">
        <w:r w:rsidR="00C2076D" w:rsidRPr="00680490">
          <w:rPr>
            <w:rStyle w:val="Hyperlink"/>
            <w:rFonts w:cs="Arial"/>
            <w:noProof/>
          </w:rPr>
          <w:t>8.1.1</w:t>
        </w:r>
        <w:r w:rsidR="00C2076D">
          <w:rPr>
            <w:rFonts w:asciiTheme="minorHAnsi" w:eastAsiaTheme="minorEastAsia" w:hAnsiTheme="minorHAnsi" w:cstheme="minorBidi"/>
            <w:noProof/>
            <w:sz w:val="22"/>
            <w:szCs w:val="22"/>
            <w:lang w:val="en-US"/>
          </w:rPr>
          <w:tab/>
        </w:r>
        <w:r w:rsidR="00C2076D" w:rsidRPr="00680490">
          <w:rPr>
            <w:rStyle w:val="Hyperlink"/>
            <w:rFonts w:cs="Arial"/>
            <w:noProof/>
          </w:rPr>
          <w:t>Tailoring</w:t>
        </w:r>
        <w:r w:rsidR="00C2076D">
          <w:rPr>
            <w:noProof/>
          </w:rPr>
          <w:tab/>
        </w:r>
        <w:r w:rsidR="00C2076D">
          <w:rPr>
            <w:noProof/>
          </w:rPr>
          <w:fldChar w:fldCharType="begin"/>
        </w:r>
        <w:r w:rsidR="00C2076D">
          <w:rPr>
            <w:noProof/>
          </w:rPr>
          <w:instrText xml:space="preserve"> PAGEREF _Toc509935941 \h </w:instrText>
        </w:r>
        <w:r w:rsidR="00C2076D">
          <w:rPr>
            <w:noProof/>
          </w:rPr>
        </w:r>
        <w:r w:rsidR="00C2076D">
          <w:rPr>
            <w:noProof/>
          </w:rPr>
          <w:fldChar w:fldCharType="separate"/>
        </w:r>
        <w:r w:rsidR="00C2076D">
          <w:rPr>
            <w:noProof/>
          </w:rPr>
          <w:t>10</w:t>
        </w:r>
        <w:r w:rsidR="00C2076D">
          <w:rPr>
            <w:noProof/>
          </w:rPr>
          <w:fldChar w:fldCharType="end"/>
        </w:r>
      </w:hyperlink>
    </w:p>
    <w:p w14:paraId="3413C66E"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42" w:history="1">
        <w:r w:rsidR="00C2076D" w:rsidRPr="00680490">
          <w:rPr>
            <w:rStyle w:val="Hyperlink"/>
            <w:rFonts w:cs="Arial"/>
            <w:noProof/>
          </w:rPr>
          <w:t>8.2</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Technical solution</w:t>
        </w:r>
        <w:r w:rsidR="00C2076D">
          <w:rPr>
            <w:noProof/>
          </w:rPr>
          <w:tab/>
        </w:r>
        <w:r w:rsidR="00C2076D">
          <w:rPr>
            <w:noProof/>
          </w:rPr>
          <w:fldChar w:fldCharType="begin"/>
        </w:r>
        <w:r w:rsidR="00C2076D">
          <w:rPr>
            <w:noProof/>
          </w:rPr>
          <w:instrText xml:space="preserve"> PAGEREF _Toc509935942 \h </w:instrText>
        </w:r>
        <w:r w:rsidR="00C2076D">
          <w:rPr>
            <w:noProof/>
          </w:rPr>
        </w:r>
        <w:r w:rsidR="00C2076D">
          <w:rPr>
            <w:noProof/>
          </w:rPr>
          <w:fldChar w:fldCharType="separate"/>
        </w:r>
        <w:r w:rsidR="00C2076D">
          <w:rPr>
            <w:noProof/>
          </w:rPr>
          <w:t>10</w:t>
        </w:r>
        <w:r w:rsidR="00C2076D">
          <w:rPr>
            <w:noProof/>
          </w:rPr>
          <w:fldChar w:fldCharType="end"/>
        </w:r>
      </w:hyperlink>
    </w:p>
    <w:p w14:paraId="75B0443F" w14:textId="77777777" w:rsidR="00C2076D" w:rsidRDefault="002510D3">
      <w:pPr>
        <w:pStyle w:val="TOC3"/>
        <w:rPr>
          <w:rFonts w:asciiTheme="minorHAnsi" w:eastAsiaTheme="minorEastAsia" w:hAnsiTheme="minorHAnsi" w:cstheme="minorBidi"/>
          <w:noProof/>
          <w:sz w:val="22"/>
          <w:szCs w:val="22"/>
          <w:lang w:val="en-US"/>
        </w:rPr>
      </w:pPr>
      <w:hyperlink w:anchor="_Toc509935943" w:history="1">
        <w:r w:rsidR="00C2076D" w:rsidRPr="00680490">
          <w:rPr>
            <w:rStyle w:val="Hyperlink"/>
            <w:rFonts w:cs="Arial"/>
            <w:noProof/>
          </w:rPr>
          <w:t>8.2.1</w:t>
        </w:r>
        <w:r w:rsidR="00C2076D">
          <w:rPr>
            <w:rFonts w:asciiTheme="minorHAnsi" w:eastAsiaTheme="minorEastAsia" w:hAnsiTheme="minorHAnsi" w:cstheme="minorBidi"/>
            <w:noProof/>
            <w:sz w:val="22"/>
            <w:szCs w:val="22"/>
            <w:lang w:val="en-US"/>
          </w:rPr>
          <w:tab/>
        </w:r>
        <w:r w:rsidR="00C2076D" w:rsidRPr="00680490">
          <w:rPr>
            <w:rStyle w:val="Hyperlink"/>
            <w:rFonts w:cs="Arial"/>
            <w:noProof/>
          </w:rPr>
          <w:t>Tailoring</w:t>
        </w:r>
        <w:r w:rsidR="00C2076D">
          <w:rPr>
            <w:noProof/>
          </w:rPr>
          <w:tab/>
        </w:r>
        <w:r w:rsidR="00C2076D">
          <w:rPr>
            <w:noProof/>
          </w:rPr>
          <w:fldChar w:fldCharType="begin"/>
        </w:r>
        <w:r w:rsidR="00C2076D">
          <w:rPr>
            <w:noProof/>
          </w:rPr>
          <w:instrText xml:space="preserve"> PAGEREF _Toc509935943 \h </w:instrText>
        </w:r>
        <w:r w:rsidR="00C2076D">
          <w:rPr>
            <w:noProof/>
          </w:rPr>
        </w:r>
        <w:r w:rsidR="00C2076D">
          <w:rPr>
            <w:noProof/>
          </w:rPr>
          <w:fldChar w:fldCharType="separate"/>
        </w:r>
        <w:r w:rsidR="00C2076D">
          <w:rPr>
            <w:noProof/>
          </w:rPr>
          <w:t>10</w:t>
        </w:r>
        <w:r w:rsidR="00C2076D">
          <w:rPr>
            <w:noProof/>
          </w:rPr>
          <w:fldChar w:fldCharType="end"/>
        </w:r>
      </w:hyperlink>
    </w:p>
    <w:p w14:paraId="0637205F"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44" w:history="1">
        <w:r w:rsidR="00C2076D" w:rsidRPr="00680490">
          <w:rPr>
            <w:rStyle w:val="Hyperlink"/>
            <w:rFonts w:cs="Arial"/>
            <w:noProof/>
          </w:rPr>
          <w:t>8.3</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Implementation</w:t>
        </w:r>
        <w:r w:rsidR="00C2076D">
          <w:rPr>
            <w:noProof/>
          </w:rPr>
          <w:tab/>
        </w:r>
        <w:r w:rsidR="00C2076D">
          <w:rPr>
            <w:noProof/>
          </w:rPr>
          <w:fldChar w:fldCharType="begin"/>
        </w:r>
        <w:r w:rsidR="00C2076D">
          <w:rPr>
            <w:noProof/>
          </w:rPr>
          <w:instrText xml:space="preserve"> PAGEREF _Toc509935944 \h </w:instrText>
        </w:r>
        <w:r w:rsidR="00C2076D">
          <w:rPr>
            <w:noProof/>
          </w:rPr>
        </w:r>
        <w:r w:rsidR="00C2076D">
          <w:rPr>
            <w:noProof/>
          </w:rPr>
          <w:fldChar w:fldCharType="separate"/>
        </w:r>
        <w:r w:rsidR="00C2076D">
          <w:rPr>
            <w:noProof/>
          </w:rPr>
          <w:t>10</w:t>
        </w:r>
        <w:r w:rsidR="00C2076D">
          <w:rPr>
            <w:noProof/>
          </w:rPr>
          <w:fldChar w:fldCharType="end"/>
        </w:r>
      </w:hyperlink>
    </w:p>
    <w:p w14:paraId="0BE19D2E" w14:textId="77777777" w:rsidR="00C2076D" w:rsidRDefault="002510D3">
      <w:pPr>
        <w:pStyle w:val="TOC3"/>
        <w:rPr>
          <w:rFonts w:asciiTheme="minorHAnsi" w:eastAsiaTheme="minorEastAsia" w:hAnsiTheme="minorHAnsi" w:cstheme="minorBidi"/>
          <w:noProof/>
          <w:sz w:val="22"/>
          <w:szCs w:val="22"/>
          <w:lang w:val="en-US"/>
        </w:rPr>
      </w:pPr>
      <w:hyperlink w:anchor="_Toc509935945" w:history="1">
        <w:r w:rsidR="00C2076D" w:rsidRPr="00680490">
          <w:rPr>
            <w:rStyle w:val="Hyperlink"/>
            <w:rFonts w:cs="Arial"/>
            <w:noProof/>
          </w:rPr>
          <w:t>8.3.1</w:t>
        </w:r>
        <w:r w:rsidR="00C2076D">
          <w:rPr>
            <w:rFonts w:asciiTheme="minorHAnsi" w:eastAsiaTheme="minorEastAsia" w:hAnsiTheme="minorHAnsi" w:cstheme="minorBidi"/>
            <w:noProof/>
            <w:sz w:val="22"/>
            <w:szCs w:val="22"/>
            <w:lang w:val="en-US"/>
          </w:rPr>
          <w:tab/>
        </w:r>
        <w:r w:rsidR="00C2076D" w:rsidRPr="00680490">
          <w:rPr>
            <w:rStyle w:val="Hyperlink"/>
            <w:rFonts w:cs="Arial"/>
            <w:noProof/>
          </w:rPr>
          <w:t>Code review</w:t>
        </w:r>
        <w:r w:rsidR="00C2076D">
          <w:rPr>
            <w:noProof/>
          </w:rPr>
          <w:tab/>
        </w:r>
        <w:r w:rsidR="00C2076D">
          <w:rPr>
            <w:noProof/>
          </w:rPr>
          <w:fldChar w:fldCharType="begin"/>
        </w:r>
        <w:r w:rsidR="00C2076D">
          <w:rPr>
            <w:noProof/>
          </w:rPr>
          <w:instrText xml:space="preserve"> PAGEREF _Toc509935945 \h </w:instrText>
        </w:r>
        <w:r w:rsidR="00C2076D">
          <w:rPr>
            <w:noProof/>
          </w:rPr>
        </w:r>
        <w:r w:rsidR="00C2076D">
          <w:rPr>
            <w:noProof/>
          </w:rPr>
          <w:fldChar w:fldCharType="separate"/>
        </w:r>
        <w:r w:rsidR="00C2076D">
          <w:rPr>
            <w:noProof/>
          </w:rPr>
          <w:t>10</w:t>
        </w:r>
        <w:r w:rsidR="00C2076D">
          <w:rPr>
            <w:noProof/>
          </w:rPr>
          <w:fldChar w:fldCharType="end"/>
        </w:r>
      </w:hyperlink>
    </w:p>
    <w:p w14:paraId="695797D2" w14:textId="77777777" w:rsidR="00C2076D" w:rsidRDefault="002510D3">
      <w:pPr>
        <w:pStyle w:val="TOC3"/>
        <w:rPr>
          <w:rFonts w:asciiTheme="minorHAnsi" w:eastAsiaTheme="minorEastAsia" w:hAnsiTheme="minorHAnsi" w:cstheme="minorBidi"/>
          <w:noProof/>
          <w:sz w:val="22"/>
          <w:szCs w:val="22"/>
          <w:lang w:val="en-US"/>
        </w:rPr>
      </w:pPr>
      <w:hyperlink w:anchor="_Toc509935946" w:history="1">
        <w:r w:rsidR="00C2076D" w:rsidRPr="00680490">
          <w:rPr>
            <w:rStyle w:val="Hyperlink"/>
            <w:rFonts w:cs="Arial"/>
            <w:noProof/>
          </w:rPr>
          <w:t>8.3.2</w:t>
        </w:r>
        <w:r w:rsidR="00C2076D">
          <w:rPr>
            <w:rFonts w:asciiTheme="minorHAnsi" w:eastAsiaTheme="minorEastAsia" w:hAnsiTheme="minorHAnsi" w:cstheme="minorBidi"/>
            <w:noProof/>
            <w:sz w:val="22"/>
            <w:szCs w:val="22"/>
            <w:lang w:val="en-US"/>
          </w:rPr>
          <w:tab/>
        </w:r>
        <w:r w:rsidR="00C2076D" w:rsidRPr="00680490">
          <w:rPr>
            <w:rStyle w:val="Hyperlink"/>
            <w:rFonts w:cs="Arial"/>
            <w:noProof/>
          </w:rPr>
          <w:t>System Component test</w:t>
        </w:r>
        <w:r w:rsidR="00C2076D">
          <w:rPr>
            <w:noProof/>
          </w:rPr>
          <w:tab/>
        </w:r>
        <w:r w:rsidR="00C2076D">
          <w:rPr>
            <w:noProof/>
          </w:rPr>
          <w:fldChar w:fldCharType="begin"/>
        </w:r>
        <w:r w:rsidR="00C2076D">
          <w:rPr>
            <w:noProof/>
          </w:rPr>
          <w:instrText xml:space="preserve"> PAGEREF _Toc509935946 \h </w:instrText>
        </w:r>
        <w:r w:rsidR="00C2076D">
          <w:rPr>
            <w:noProof/>
          </w:rPr>
        </w:r>
        <w:r w:rsidR="00C2076D">
          <w:rPr>
            <w:noProof/>
          </w:rPr>
          <w:fldChar w:fldCharType="separate"/>
        </w:r>
        <w:r w:rsidR="00C2076D">
          <w:rPr>
            <w:noProof/>
          </w:rPr>
          <w:t>10</w:t>
        </w:r>
        <w:r w:rsidR="00C2076D">
          <w:rPr>
            <w:noProof/>
          </w:rPr>
          <w:fldChar w:fldCharType="end"/>
        </w:r>
      </w:hyperlink>
    </w:p>
    <w:p w14:paraId="60683046" w14:textId="77777777" w:rsidR="00C2076D" w:rsidRDefault="002510D3">
      <w:pPr>
        <w:pStyle w:val="TOC3"/>
        <w:rPr>
          <w:rFonts w:asciiTheme="minorHAnsi" w:eastAsiaTheme="minorEastAsia" w:hAnsiTheme="minorHAnsi" w:cstheme="minorBidi"/>
          <w:noProof/>
          <w:sz w:val="22"/>
          <w:szCs w:val="22"/>
          <w:lang w:val="en-US"/>
        </w:rPr>
      </w:pPr>
      <w:hyperlink w:anchor="_Toc509935947" w:history="1">
        <w:r w:rsidR="00C2076D" w:rsidRPr="00680490">
          <w:rPr>
            <w:rStyle w:val="Hyperlink"/>
            <w:rFonts w:cs="Arial"/>
            <w:noProof/>
          </w:rPr>
          <w:t>8.3.3</w:t>
        </w:r>
        <w:r w:rsidR="00C2076D">
          <w:rPr>
            <w:rFonts w:asciiTheme="minorHAnsi" w:eastAsiaTheme="minorEastAsia" w:hAnsiTheme="minorHAnsi" w:cstheme="minorBidi"/>
            <w:noProof/>
            <w:sz w:val="22"/>
            <w:szCs w:val="22"/>
            <w:lang w:val="en-US"/>
          </w:rPr>
          <w:tab/>
        </w:r>
        <w:r w:rsidR="00C2076D" w:rsidRPr="00680490">
          <w:rPr>
            <w:rStyle w:val="Hyperlink"/>
            <w:rFonts w:cs="Arial"/>
            <w:noProof/>
          </w:rPr>
          <w:t>Tailoring</w:t>
        </w:r>
        <w:r w:rsidR="00C2076D">
          <w:rPr>
            <w:noProof/>
          </w:rPr>
          <w:tab/>
        </w:r>
        <w:r w:rsidR="00C2076D">
          <w:rPr>
            <w:noProof/>
          </w:rPr>
          <w:fldChar w:fldCharType="begin"/>
        </w:r>
        <w:r w:rsidR="00C2076D">
          <w:rPr>
            <w:noProof/>
          </w:rPr>
          <w:instrText xml:space="preserve"> PAGEREF _Toc509935947 \h </w:instrText>
        </w:r>
        <w:r w:rsidR="00C2076D">
          <w:rPr>
            <w:noProof/>
          </w:rPr>
        </w:r>
        <w:r w:rsidR="00C2076D">
          <w:rPr>
            <w:noProof/>
          </w:rPr>
          <w:fldChar w:fldCharType="separate"/>
        </w:r>
        <w:r w:rsidR="00C2076D">
          <w:rPr>
            <w:noProof/>
          </w:rPr>
          <w:t>10</w:t>
        </w:r>
        <w:r w:rsidR="00C2076D">
          <w:rPr>
            <w:noProof/>
          </w:rPr>
          <w:fldChar w:fldCharType="end"/>
        </w:r>
      </w:hyperlink>
    </w:p>
    <w:p w14:paraId="1810D73B"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48" w:history="1">
        <w:r w:rsidR="00C2076D" w:rsidRPr="00680490">
          <w:rPr>
            <w:rStyle w:val="Hyperlink"/>
            <w:rFonts w:cs="Arial"/>
            <w:noProof/>
          </w:rPr>
          <w:t>8.4</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Test</w:t>
        </w:r>
        <w:r w:rsidR="00C2076D">
          <w:rPr>
            <w:noProof/>
          </w:rPr>
          <w:tab/>
        </w:r>
        <w:r w:rsidR="00C2076D">
          <w:rPr>
            <w:noProof/>
          </w:rPr>
          <w:fldChar w:fldCharType="begin"/>
        </w:r>
        <w:r w:rsidR="00C2076D">
          <w:rPr>
            <w:noProof/>
          </w:rPr>
          <w:instrText xml:space="preserve"> PAGEREF _Toc509935948 \h </w:instrText>
        </w:r>
        <w:r w:rsidR="00C2076D">
          <w:rPr>
            <w:noProof/>
          </w:rPr>
        </w:r>
        <w:r w:rsidR="00C2076D">
          <w:rPr>
            <w:noProof/>
          </w:rPr>
          <w:fldChar w:fldCharType="separate"/>
        </w:r>
        <w:r w:rsidR="00C2076D">
          <w:rPr>
            <w:noProof/>
          </w:rPr>
          <w:t>11</w:t>
        </w:r>
        <w:r w:rsidR="00C2076D">
          <w:rPr>
            <w:noProof/>
          </w:rPr>
          <w:fldChar w:fldCharType="end"/>
        </w:r>
      </w:hyperlink>
    </w:p>
    <w:p w14:paraId="591DB831"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49" w:history="1">
        <w:r w:rsidR="00C2076D" w:rsidRPr="00680490">
          <w:rPr>
            <w:rStyle w:val="Hyperlink"/>
            <w:rFonts w:cs="Arial"/>
            <w:noProof/>
          </w:rPr>
          <w:t>8.5</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Commissioning</w:t>
        </w:r>
        <w:r w:rsidR="00C2076D">
          <w:rPr>
            <w:noProof/>
          </w:rPr>
          <w:tab/>
        </w:r>
        <w:r w:rsidR="00C2076D">
          <w:rPr>
            <w:noProof/>
          </w:rPr>
          <w:fldChar w:fldCharType="begin"/>
        </w:r>
        <w:r w:rsidR="00C2076D">
          <w:rPr>
            <w:noProof/>
          </w:rPr>
          <w:instrText xml:space="preserve"> PAGEREF _Toc509935949 \h </w:instrText>
        </w:r>
        <w:r w:rsidR="00C2076D">
          <w:rPr>
            <w:noProof/>
          </w:rPr>
        </w:r>
        <w:r w:rsidR="00C2076D">
          <w:rPr>
            <w:noProof/>
          </w:rPr>
          <w:fldChar w:fldCharType="separate"/>
        </w:r>
        <w:r w:rsidR="00C2076D">
          <w:rPr>
            <w:noProof/>
          </w:rPr>
          <w:t>11</w:t>
        </w:r>
        <w:r w:rsidR="00C2076D">
          <w:rPr>
            <w:noProof/>
          </w:rPr>
          <w:fldChar w:fldCharType="end"/>
        </w:r>
      </w:hyperlink>
    </w:p>
    <w:p w14:paraId="64300DC2"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50" w:history="1">
        <w:r w:rsidR="00C2076D" w:rsidRPr="00680490">
          <w:rPr>
            <w:rStyle w:val="Hyperlink"/>
            <w:rFonts w:cs="Arial"/>
            <w:noProof/>
          </w:rPr>
          <w:t>8.6</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Critical technology</w:t>
        </w:r>
        <w:r w:rsidR="00C2076D">
          <w:rPr>
            <w:noProof/>
          </w:rPr>
          <w:tab/>
        </w:r>
        <w:r w:rsidR="00C2076D">
          <w:rPr>
            <w:noProof/>
          </w:rPr>
          <w:fldChar w:fldCharType="begin"/>
        </w:r>
        <w:r w:rsidR="00C2076D">
          <w:rPr>
            <w:noProof/>
          </w:rPr>
          <w:instrText xml:space="preserve"> PAGEREF _Toc509935950 \h </w:instrText>
        </w:r>
        <w:r w:rsidR="00C2076D">
          <w:rPr>
            <w:noProof/>
          </w:rPr>
        </w:r>
        <w:r w:rsidR="00C2076D">
          <w:rPr>
            <w:noProof/>
          </w:rPr>
          <w:fldChar w:fldCharType="separate"/>
        </w:r>
        <w:r w:rsidR="00C2076D">
          <w:rPr>
            <w:noProof/>
          </w:rPr>
          <w:t>11</w:t>
        </w:r>
        <w:r w:rsidR="00C2076D">
          <w:rPr>
            <w:noProof/>
          </w:rPr>
          <w:fldChar w:fldCharType="end"/>
        </w:r>
      </w:hyperlink>
    </w:p>
    <w:p w14:paraId="228CC324"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51" w:history="1">
        <w:r w:rsidR="00C2076D" w:rsidRPr="00680490">
          <w:rPr>
            <w:rStyle w:val="Hyperlink"/>
            <w:rFonts w:cs="Arial"/>
            <w:noProof/>
          </w:rPr>
          <w:t>8.7</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Reliability/Availability</w:t>
        </w:r>
        <w:r w:rsidR="00C2076D">
          <w:rPr>
            <w:noProof/>
          </w:rPr>
          <w:tab/>
        </w:r>
        <w:r w:rsidR="00C2076D">
          <w:rPr>
            <w:noProof/>
          </w:rPr>
          <w:fldChar w:fldCharType="begin"/>
        </w:r>
        <w:r w:rsidR="00C2076D">
          <w:rPr>
            <w:noProof/>
          </w:rPr>
          <w:instrText xml:space="preserve"> PAGEREF _Toc509935951 \h </w:instrText>
        </w:r>
        <w:r w:rsidR="00C2076D">
          <w:rPr>
            <w:noProof/>
          </w:rPr>
        </w:r>
        <w:r w:rsidR="00C2076D">
          <w:rPr>
            <w:noProof/>
          </w:rPr>
          <w:fldChar w:fldCharType="separate"/>
        </w:r>
        <w:r w:rsidR="00C2076D">
          <w:rPr>
            <w:noProof/>
          </w:rPr>
          <w:t>11</w:t>
        </w:r>
        <w:r w:rsidR="00C2076D">
          <w:rPr>
            <w:noProof/>
          </w:rPr>
          <w:fldChar w:fldCharType="end"/>
        </w:r>
      </w:hyperlink>
    </w:p>
    <w:p w14:paraId="0D26F2A1" w14:textId="77777777" w:rsidR="00C2076D" w:rsidRDefault="002510D3">
      <w:pPr>
        <w:pStyle w:val="TOC2"/>
        <w:rPr>
          <w:rFonts w:asciiTheme="minorHAnsi" w:eastAsiaTheme="minorEastAsia" w:hAnsiTheme="minorHAnsi" w:cstheme="minorBidi"/>
          <w:caps w:val="0"/>
          <w:noProof/>
          <w:sz w:val="22"/>
          <w:szCs w:val="22"/>
          <w:lang w:val="en-US"/>
        </w:rPr>
      </w:pPr>
      <w:hyperlink w:anchor="_Toc509935952" w:history="1">
        <w:r w:rsidR="00C2076D" w:rsidRPr="00680490">
          <w:rPr>
            <w:rStyle w:val="Hyperlink"/>
            <w:rFonts w:cs="Arial"/>
            <w:noProof/>
          </w:rPr>
          <w:t>8.8</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System safety and security</w:t>
        </w:r>
        <w:r w:rsidR="00C2076D">
          <w:rPr>
            <w:noProof/>
          </w:rPr>
          <w:tab/>
        </w:r>
        <w:r w:rsidR="00C2076D">
          <w:rPr>
            <w:noProof/>
          </w:rPr>
          <w:fldChar w:fldCharType="begin"/>
        </w:r>
        <w:r w:rsidR="00C2076D">
          <w:rPr>
            <w:noProof/>
          </w:rPr>
          <w:instrText xml:space="preserve"> PAGEREF _Toc509935952 \h </w:instrText>
        </w:r>
        <w:r w:rsidR="00C2076D">
          <w:rPr>
            <w:noProof/>
          </w:rPr>
        </w:r>
        <w:r w:rsidR="00C2076D">
          <w:rPr>
            <w:noProof/>
          </w:rPr>
          <w:fldChar w:fldCharType="separate"/>
        </w:r>
        <w:r w:rsidR="00C2076D">
          <w:rPr>
            <w:noProof/>
          </w:rPr>
          <w:t>11</w:t>
        </w:r>
        <w:r w:rsidR="00C2076D">
          <w:rPr>
            <w:noProof/>
          </w:rPr>
          <w:fldChar w:fldCharType="end"/>
        </w:r>
      </w:hyperlink>
    </w:p>
    <w:p w14:paraId="2A36C6F5" w14:textId="77777777" w:rsidR="00C2076D" w:rsidRDefault="002510D3">
      <w:pPr>
        <w:pStyle w:val="TOC1"/>
        <w:rPr>
          <w:rFonts w:asciiTheme="minorHAnsi" w:eastAsiaTheme="minorEastAsia" w:hAnsiTheme="minorHAnsi" w:cstheme="minorBidi"/>
          <w:caps w:val="0"/>
          <w:noProof/>
          <w:sz w:val="22"/>
          <w:szCs w:val="22"/>
          <w:lang w:val="en-US"/>
        </w:rPr>
      </w:pPr>
      <w:hyperlink w:anchor="_Toc509935953" w:history="1">
        <w:r w:rsidR="00C2076D" w:rsidRPr="00680490">
          <w:rPr>
            <w:rStyle w:val="Hyperlink"/>
            <w:rFonts w:cs="Arial"/>
            <w:noProof/>
          </w:rPr>
          <w:t>9.</w:t>
        </w:r>
        <w:r w:rsidR="00C2076D">
          <w:rPr>
            <w:rFonts w:asciiTheme="minorHAnsi" w:eastAsiaTheme="minorEastAsia" w:hAnsiTheme="minorHAnsi" w:cstheme="minorBidi"/>
            <w:caps w:val="0"/>
            <w:noProof/>
            <w:sz w:val="22"/>
            <w:szCs w:val="22"/>
            <w:lang w:val="en-US"/>
          </w:rPr>
          <w:tab/>
        </w:r>
        <w:r w:rsidR="00C2076D" w:rsidRPr="00680490">
          <w:rPr>
            <w:rStyle w:val="Hyperlink"/>
            <w:rFonts w:cs="Arial"/>
            <w:noProof/>
          </w:rPr>
          <w:t>References</w:t>
        </w:r>
        <w:r w:rsidR="00C2076D">
          <w:rPr>
            <w:noProof/>
          </w:rPr>
          <w:tab/>
        </w:r>
        <w:r w:rsidR="00C2076D">
          <w:rPr>
            <w:noProof/>
          </w:rPr>
          <w:fldChar w:fldCharType="begin"/>
        </w:r>
        <w:r w:rsidR="00C2076D">
          <w:rPr>
            <w:noProof/>
          </w:rPr>
          <w:instrText xml:space="preserve"> PAGEREF _Toc509935953 \h </w:instrText>
        </w:r>
        <w:r w:rsidR="00C2076D">
          <w:rPr>
            <w:noProof/>
          </w:rPr>
        </w:r>
        <w:r w:rsidR="00C2076D">
          <w:rPr>
            <w:noProof/>
          </w:rPr>
          <w:fldChar w:fldCharType="separate"/>
        </w:r>
        <w:r w:rsidR="00C2076D">
          <w:rPr>
            <w:noProof/>
          </w:rPr>
          <w:t>12</w:t>
        </w:r>
        <w:r w:rsidR="00C2076D">
          <w:rPr>
            <w:noProof/>
          </w:rPr>
          <w:fldChar w:fldCharType="end"/>
        </w:r>
      </w:hyperlink>
    </w:p>
    <w:p w14:paraId="323D8EAB" w14:textId="6A6DD049" w:rsidR="006B725F" w:rsidRPr="00245F30" w:rsidRDefault="006B725F" w:rsidP="00472D5B">
      <w:pPr>
        <w:pStyle w:val="Heading1"/>
        <w:rPr>
          <w:rFonts w:cs="Arial"/>
        </w:rPr>
      </w:pPr>
      <w:r w:rsidRPr="00245F30">
        <w:rPr>
          <w:rFonts w:cs="Arial"/>
        </w:rPr>
        <w:fldChar w:fldCharType="end"/>
      </w:r>
      <w:bookmarkStart w:id="10" w:name="_Ref436159625"/>
      <w:bookmarkStart w:id="11" w:name="_Toc509935924"/>
      <w:bookmarkEnd w:id="0"/>
      <w:r w:rsidR="008276C2" w:rsidRPr="00245F30">
        <w:rPr>
          <w:rFonts w:cs="Arial"/>
        </w:rPr>
        <w:t>R</w:t>
      </w:r>
      <w:r w:rsidRPr="00245F30">
        <w:rPr>
          <w:rFonts w:cs="Arial"/>
        </w:rPr>
        <w:t>evisions</w:t>
      </w:r>
      <w:bookmarkEnd w:id="1"/>
      <w:bookmarkEnd w:id="2"/>
      <w:bookmarkEnd w:id="3"/>
      <w:bookmarkEnd w:id="4"/>
      <w:bookmarkEnd w:id="10"/>
      <w:bookmarkEnd w:id="11"/>
    </w:p>
    <w:p w14:paraId="7E970C0F" w14:textId="77777777" w:rsidR="006B725F" w:rsidRPr="00245F30" w:rsidRDefault="006B725F" w:rsidP="00472D5B">
      <w:pPr>
        <w:jc w:val="left"/>
        <w:rPr>
          <w:rFonts w:cs="Arial"/>
        </w:rPr>
      </w:pPr>
    </w:p>
    <w:tbl>
      <w:tblPr>
        <w:tblW w:w="0" w:type="auto"/>
        <w:tblInd w:w="1281" w:type="dxa"/>
        <w:tblLayout w:type="fixed"/>
        <w:tblLook w:val="0000" w:firstRow="0" w:lastRow="0" w:firstColumn="0" w:lastColumn="0" w:noHBand="0" w:noVBand="0"/>
      </w:tblPr>
      <w:tblGrid>
        <w:gridCol w:w="941"/>
        <w:gridCol w:w="1345"/>
        <w:gridCol w:w="85"/>
        <w:gridCol w:w="709"/>
        <w:gridCol w:w="167"/>
        <w:gridCol w:w="4652"/>
        <w:gridCol w:w="85"/>
      </w:tblGrid>
      <w:tr w:rsidR="006B725F" w:rsidRPr="00245F30" w14:paraId="195CCC9D" w14:textId="77777777" w:rsidTr="008F05B6">
        <w:trPr>
          <w:tblHeader/>
        </w:trPr>
        <w:tc>
          <w:tcPr>
            <w:tcW w:w="941" w:type="dxa"/>
            <w:tcBorders>
              <w:bottom w:val="single" w:sz="12" w:space="0" w:color="auto"/>
            </w:tcBorders>
          </w:tcPr>
          <w:p w14:paraId="03B6A8C5" w14:textId="77777777" w:rsidR="006B725F" w:rsidRPr="00245F30" w:rsidRDefault="006B725F" w:rsidP="00472D5B">
            <w:pPr>
              <w:pStyle w:val="TableHeader"/>
              <w:rPr>
                <w:rFonts w:cs="Arial"/>
              </w:rPr>
            </w:pPr>
            <w:r w:rsidRPr="00245F30">
              <w:rPr>
                <w:rFonts w:cs="Arial"/>
              </w:rPr>
              <w:t>Rev.</w:t>
            </w:r>
          </w:p>
        </w:tc>
        <w:tc>
          <w:tcPr>
            <w:tcW w:w="1430" w:type="dxa"/>
            <w:gridSpan w:val="2"/>
            <w:tcBorders>
              <w:bottom w:val="single" w:sz="12" w:space="0" w:color="auto"/>
            </w:tcBorders>
          </w:tcPr>
          <w:p w14:paraId="117530B6" w14:textId="77777777" w:rsidR="006B725F" w:rsidRPr="00245F30" w:rsidRDefault="006B725F" w:rsidP="00472D5B">
            <w:pPr>
              <w:pStyle w:val="TableHeader"/>
              <w:rPr>
                <w:rFonts w:cs="Arial"/>
              </w:rPr>
            </w:pPr>
            <w:r w:rsidRPr="00245F30">
              <w:rPr>
                <w:rFonts w:cs="Arial"/>
              </w:rPr>
              <w:t>Date</w:t>
            </w:r>
          </w:p>
        </w:tc>
        <w:tc>
          <w:tcPr>
            <w:tcW w:w="876" w:type="dxa"/>
            <w:gridSpan w:val="2"/>
            <w:tcBorders>
              <w:bottom w:val="single" w:sz="12" w:space="0" w:color="auto"/>
            </w:tcBorders>
          </w:tcPr>
          <w:p w14:paraId="57DA70DC" w14:textId="77777777" w:rsidR="006B725F" w:rsidRPr="00245F30" w:rsidRDefault="006B725F" w:rsidP="00472D5B">
            <w:pPr>
              <w:pStyle w:val="TableHeader"/>
              <w:rPr>
                <w:rFonts w:cs="Arial"/>
              </w:rPr>
            </w:pPr>
            <w:r w:rsidRPr="00245F30">
              <w:rPr>
                <w:rFonts w:cs="Arial"/>
              </w:rPr>
              <w:t>Init.</w:t>
            </w:r>
          </w:p>
        </w:tc>
        <w:tc>
          <w:tcPr>
            <w:tcW w:w="4737" w:type="dxa"/>
            <w:gridSpan w:val="2"/>
            <w:tcBorders>
              <w:bottom w:val="single" w:sz="12" w:space="0" w:color="auto"/>
            </w:tcBorders>
          </w:tcPr>
          <w:p w14:paraId="72289158" w14:textId="77777777" w:rsidR="006B725F" w:rsidRPr="00245F30" w:rsidRDefault="006B725F" w:rsidP="00472D5B">
            <w:pPr>
              <w:pStyle w:val="TableHeader"/>
              <w:rPr>
                <w:rFonts w:cs="Arial"/>
              </w:rPr>
            </w:pPr>
            <w:r w:rsidRPr="00245F30">
              <w:rPr>
                <w:rFonts w:cs="Arial"/>
              </w:rPr>
              <w:t>Description</w:t>
            </w:r>
          </w:p>
        </w:tc>
      </w:tr>
      <w:tr w:rsidR="00BF7368" w:rsidRPr="00245F30" w14:paraId="0A64244A" w14:textId="77777777" w:rsidTr="008F05B6">
        <w:tc>
          <w:tcPr>
            <w:tcW w:w="941" w:type="dxa"/>
          </w:tcPr>
          <w:p w14:paraId="18226F3D" w14:textId="4C13C29F" w:rsidR="00BF7368" w:rsidRPr="00245F30" w:rsidRDefault="00A56FAF" w:rsidP="00472D5B">
            <w:pPr>
              <w:pStyle w:val="TableText"/>
              <w:rPr>
                <w:rFonts w:cs="Arial"/>
              </w:rPr>
            </w:pPr>
            <w:r w:rsidRPr="00245F30">
              <w:rPr>
                <w:rFonts w:cs="Arial"/>
              </w:rPr>
              <w:t>0</w:t>
            </w:r>
            <w:r w:rsidR="008F05B6" w:rsidRPr="00245F30">
              <w:rPr>
                <w:rFonts w:cs="Arial"/>
              </w:rPr>
              <w:t>.1</w:t>
            </w:r>
          </w:p>
        </w:tc>
        <w:tc>
          <w:tcPr>
            <w:tcW w:w="1430" w:type="dxa"/>
            <w:gridSpan w:val="2"/>
          </w:tcPr>
          <w:p w14:paraId="7C124695" w14:textId="502806D7" w:rsidR="00BF7368" w:rsidRPr="00245F30" w:rsidRDefault="00BF7368" w:rsidP="00472D5B">
            <w:pPr>
              <w:pStyle w:val="TableText"/>
              <w:rPr>
                <w:rFonts w:cs="Arial"/>
              </w:rPr>
            </w:pPr>
          </w:p>
        </w:tc>
        <w:tc>
          <w:tcPr>
            <w:tcW w:w="876" w:type="dxa"/>
            <w:gridSpan w:val="2"/>
          </w:tcPr>
          <w:p w14:paraId="642AB0A5" w14:textId="4F080FE1" w:rsidR="00BF7368" w:rsidRPr="00245F30" w:rsidRDefault="00BF7368" w:rsidP="00472D5B">
            <w:pPr>
              <w:pStyle w:val="TableText"/>
              <w:rPr>
                <w:rFonts w:cs="Arial"/>
              </w:rPr>
            </w:pPr>
          </w:p>
        </w:tc>
        <w:tc>
          <w:tcPr>
            <w:tcW w:w="4737" w:type="dxa"/>
            <w:gridSpan w:val="2"/>
          </w:tcPr>
          <w:p w14:paraId="54C7A725" w14:textId="75B41147" w:rsidR="00BF7368" w:rsidRPr="00245F30" w:rsidRDefault="0035375F" w:rsidP="00472D5B">
            <w:pPr>
              <w:pStyle w:val="TableText"/>
              <w:rPr>
                <w:rFonts w:cs="Arial"/>
              </w:rPr>
            </w:pPr>
            <w:r w:rsidRPr="00245F30">
              <w:rPr>
                <w:rFonts w:cs="Arial"/>
              </w:rPr>
              <w:t>Initial version</w:t>
            </w:r>
          </w:p>
        </w:tc>
      </w:tr>
      <w:tr w:rsidR="0060180A" w:rsidRPr="00245F30" w14:paraId="43A36A6D" w14:textId="77777777" w:rsidTr="008A518D">
        <w:trPr>
          <w:gridAfter w:val="1"/>
          <w:wAfter w:w="85" w:type="dxa"/>
          <w:trHeight w:val="256"/>
        </w:trPr>
        <w:tc>
          <w:tcPr>
            <w:tcW w:w="941" w:type="dxa"/>
          </w:tcPr>
          <w:p w14:paraId="76E92714" w14:textId="7B182098" w:rsidR="0060180A" w:rsidRPr="00245F30" w:rsidRDefault="0060180A" w:rsidP="00472D5B">
            <w:pPr>
              <w:pStyle w:val="TableText"/>
              <w:rPr>
                <w:rFonts w:cs="Arial"/>
              </w:rPr>
            </w:pPr>
          </w:p>
        </w:tc>
        <w:tc>
          <w:tcPr>
            <w:tcW w:w="1345" w:type="dxa"/>
          </w:tcPr>
          <w:p w14:paraId="698D24C5" w14:textId="5FE1F01A" w:rsidR="0060180A" w:rsidRPr="00245F30" w:rsidRDefault="0060180A" w:rsidP="00472D5B">
            <w:pPr>
              <w:pStyle w:val="TableText"/>
              <w:rPr>
                <w:rFonts w:cs="Arial"/>
              </w:rPr>
            </w:pPr>
          </w:p>
        </w:tc>
        <w:tc>
          <w:tcPr>
            <w:tcW w:w="794" w:type="dxa"/>
            <w:gridSpan w:val="2"/>
          </w:tcPr>
          <w:p w14:paraId="66C8992B" w14:textId="669E3EF3" w:rsidR="0060180A" w:rsidRPr="00245F30" w:rsidRDefault="0060180A" w:rsidP="00472D5B">
            <w:pPr>
              <w:pStyle w:val="TableText"/>
              <w:rPr>
                <w:rFonts w:cs="Arial"/>
              </w:rPr>
            </w:pPr>
          </w:p>
        </w:tc>
        <w:tc>
          <w:tcPr>
            <w:tcW w:w="4819" w:type="dxa"/>
            <w:gridSpan w:val="2"/>
          </w:tcPr>
          <w:p w14:paraId="38A8ED46" w14:textId="64F6AED6" w:rsidR="0060180A" w:rsidRPr="00245F30" w:rsidRDefault="0060180A" w:rsidP="00472D5B">
            <w:pPr>
              <w:pStyle w:val="TableText"/>
              <w:rPr>
                <w:rFonts w:cs="Arial"/>
              </w:rPr>
            </w:pPr>
          </w:p>
        </w:tc>
      </w:tr>
    </w:tbl>
    <w:p w14:paraId="388BC093" w14:textId="77777777" w:rsidR="009D4E8E" w:rsidRPr="00245F30" w:rsidRDefault="009D4E8E" w:rsidP="00472D5B">
      <w:pPr>
        <w:pStyle w:val="Heading1"/>
        <w:keepNext w:val="0"/>
        <w:pageBreakBefore w:val="0"/>
        <w:rPr>
          <w:rFonts w:cs="Arial"/>
          <w:szCs w:val="24"/>
        </w:rPr>
      </w:pPr>
      <w:bookmarkStart w:id="12" w:name="_Toc447279879"/>
      <w:bookmarkStart w:id="13" w:name="_Ref503430687"/>
      <w:bookmarkStart w:id="14" w:name="_Ref503430691"/>
      <w:bookmarkStart w:id="15" w:name="_Toc509935925"/>
      <w:r w:rsidRPr="00245F30">
        <w:rPr>
          <w:rFonts w:cs="Arial"/>
          <w:szCs w:val="24"/>
        </w:rPr>
        <w:t>Tailoring approval log</w:t>
      </w:r>
      <w:bookmarkEnd w:id="12"/>
      <w:bookmarkEnd w:id="13"/>
      <w:bookmarkEnd w:id="14"/>
      <w:bookmarkEnd w:id="15"/>
    </w:p>
    <w:tbl>
      <w:tblPr>
        <w:tblW w:w="0" w:type="auto"/>
        <w:tblInd w:w="1281" w:type="dxa"/>
        <w:tblLayout w:type="fixed"/>
        <w:tblLook w:val="0000" w:firstRow="0" w:lastRow="0" w:firstColumn="0" w:lastColumn="0" w:noHBand="0" w:noVBand="0"/>
      </w:tblPr>
      <w:tblGrid>
        <w:gridCol w:w="2655"/>
        <w:gridCol w:w="992"/>
        <w:gridCol w:w="2551"/>
        <w:gridCol w:w="1701"/>
      </w:tblGrid>
      <w:tr w:rsidR="009D4E8E" w:rsidRPr="00245F30" w14:paraId="56ACEFD1" w14:textId="77777777" w:rsidTr="00205B69">
        <w:trPr>
          <w:tblHeader/>
        </w:trPr>
        <w:tc>
          <w:tcPr>
            <w:tcW w:w="2655" w:type="dxa"/>
            <w:tcBorders>
              <w:bottom w:val="single" w:sz="12" w:space="0" w:color="auto"/>
            </w:tcBorders>
          </w:tcPr>
          <w:p w14:paraId="64678CDC" w14:textId="77777777" w:rsidR="009D4E8E" w:rsidRPr="00245F30" w:rsidRDefault="009D4E8E" w:rsidP="00472D5B">
            <w:pPr>
              <w:pStyle w:val="TableHeader"/>
              <w:rPr>
                <w:rFonts w:cs="Arial"/>
              </w:rPr>
            </w:pPr>
            <w:r w:rsidRPr="00245F30">
              <w:rPr>
                <w:rFonts w:cs="Arial"/>
              </w:rPr>
              <w:t>Role</w:t>
            </w:r>
          </w:p>
        </w:tc>
        <w:tc>
          <w:tcPr>
            <w:tcW w:w="992" w:type="dxa"/>
            <w:tcBorders>
              <w:bottom w:val="single" w:sz="12" w:space="0" w:color="auto"/>
            </w:tcBorders>
          </w:tcPr>
          <w:p w14:paraId="7393BC5E" w14:textId="77777777" w:rsidR="009D4E8E" w:rsidRPr="00245F30" w:rsidRDefault="009D4E8E" w:rsidP="00472D5B">
            <w:pPr>
              <w:pStyle w:val="TableHeader"/>
              <w:rPr>
                <w:rFonts w:cs="Arial"/>
              </w:rPr>
            </w:pPr>
            <w:r w:rsidRPr="00245F30">
              <w:rPr>
                <w:rFonts w:cs="Arial"/>
              </w:rPr>
              <w:t>Init</w:t>
            </w:r>
          </w:p>
        </w:tc>
        <w:tc>
          <w:tcPr>
            <w:tcW w:w="2551" w:type="dxa"/>
            <w:tcBorders>
              <w:bottom w:val="single" w:sz="12" w:space="0" w:color="auto"/>
            </w:tcBorders>
          </w:tcPr>
          <w:p w14:paraId="05AE6A4C" w14:textId="77777777" w:rsidR="009D4E8E" w:rsidRPr="00245F30" w:rsidRDefault="009D4E8E" w:rsidP="00472D5B">
            <w:pPr>
              <w:pStyle w:val="TableHeader"/>
              <w:rPr>
                <w:rFonts w:cs="Arial"/>
              </w:rPr>
            </w:pPr>
            <w:r w:rsidRPr="00245F30">
              <w:rPr>
                <w:rFonts w:cs="Arial"/>
              </w:rPr>
              <w:t>Approved version</w:t>
            </w:r>
          </w:p>
        </w:tc>
        <w:tc>
          <w:tcPr>
            <w:tcW w:w="1701" w:type="dxa"/>
            <w:tcBorders>
              <w:bottom w:val="single" w:sz="12" w:space="0" w:color="auto"/>
            </w:tcBorders>
          </w:tcPr>
          <w:p w14:paraId="0F309ABD" w14:textId="77777777" w:rsidR="009D4E8E" w:rsidRPr="00245F30" w:rsidRDefault="009D4E8E" w:rsidP="00472D5B">
            <w:pPr>
              <w:pStyle w:val="TableHeader"/>
              <w:rPr>
                <w:rFonts w:cs="Arial"/>
              </w:rPr>
            </w:pPr>
            <w:r w:rsidRPr="00245F30">
              <w:rPr>
                <w:rFonts w:cs="Arial"/>
              </w:rPr>
              <w:t>Date</w:t>
            </w:r>
          </w:p>
        </w:tc>
      </w:tr>
      <w:tr w:rsidR="009D4E8E" w:rsidRPr="00245F30" w14:paraId="482A5ECB" w14:textId="77777777" w:rsidTr="00205B69">
        <w:tc>
          <w:tcPr>
            <w:tcW w:w="2655" w:type="dxa"/>
          </w:tcPr>
          <w:p w14:paraId="437916BE" w14:textId="348BCF8C" w:rsidR="009D4E8E" w:rsidRPr="00245F30" w:rsidRDefault="00721CE5" w:rsidP="00472D5B">
            <w:pPr>
              <w:pStyle w:val="TableText"/>
              <w:rPr>
                <w:rFonts w:cs="Arial"/>
              </w:rPr>
            </w:pPr>
            <w:r w:rsidRPr="00245F30">
              <w:rPr>
                <w:rFonts w:cs="Arial"/>
              </w:rPr>
              <w:t>SPI Management</w:t>
            </w:r>
          </w:p>
        </w:tc>
        <w:tc>
          <w:tcPr>
            <w:tcW w:w="992" w:type="dxa"/>
          </w:tcPr>
          <w:p w14:paraId="176A4D7E" w14:textId="77777777" w:rsidR="009D4E8E" w:rsidRPr="00245F30" w:rsidRDefault="009D4E8E" w:rsidP="00472D5B">
            <w:pPr>
              <w:pStyle w:val="TableText"/>
              <w:rPr>
                <w:rFonts w:cs="Arial"/>
              </w:rPr>
            </w:pPr>
            <w:r w:rsidRPr="00245F30">
              <w:rPr>
                <w:rFonts w:cs="Arial"/>
              </w:rPr>
              <w:t>xxx</w:t>
            </w:r>
          </w:p>
        </w:tc>
        <w:tc>
          <w:tcPr>
            <w:tcW w:w="2551" w:type="dxa"/>
          </w:tcPr>
          <w:p w14:paraId="642BA5C6" w14:textId="77777777" w:rsidR="009D4E8E" w:rsidRPr="00245F30" w:rsidRDefault="009D4E8E" w:rsidP="00472D5B">
            <w:pPr>
              <w:pStyle w:val="TableText"/>
              <w:rPr>
                <w:rFonts w:cs="Arial"/>
              </w:rPr>
            </w:pPr>
            <w:proofErr w:type="spellStart"/>
            <w:r w:rsidRPr="00245F30">
              <w:rPr>
                <w:rFonts w:cs="Arial"/>
              </w:rPr>
              <w:t>x.y</w:t>
            </w:r>
            <w:proofErr w:type="spellEnd"/>
          </w:p>
        </w:tc>
        <w:tc>
          <w:tcPr>
            <w:tcW w:w="1701" w:type="dxa"/>
          </w:tcPr>
          <w:p w14:paraId="7983964F" w14:textId="77777777" w:rsidR="009D4E8E" w:rsidRPr="00245F30" w:rsidRDefault="009D4E8E" w:rsidP="00472D5B">
            <w:pPr>
              <w:pStyle w:val="TableText"/>
              <w:rPr>
                <w:rFonts w:cs="Arial"/>
              </w:rPr>
            </w:pPr>
            <w:proofErr w:type="spellStart"/>
            <w:r w:rsidRPr="00245F30">
              <w:rPr>
                <w:rFonts w:cs="Arial"/>
              </w:rPr>
              <w:t>dd</w:t>
            </w:r>
            <w:proofErr w:type="spellEnd"/>
            <w:r w:rsidRPr="00245F30">
              <w:rPr>
                <w:rFonts w:cs="Arial"/>
              </w:rPr>
              <w:t>-mm-</w:t>
            </w:r>
            <w:proofErr w:type="spellStart"/>
            <w:r w:rsidRPr="00245F30">
              <w:rPr>
                <w:rFonts w:cs="Arial"/>
              </w:rPr>
              <w:t>yyyy</w:t>
            </w:r>
            <w:proofErr w:type="spellEnd"/>
          </w:p>
        </w:tc>
      </w:tr>
      <w:tr w:rsidR="009D4E8E" w:rsidRPr="00245F30" w14:paraId="7A4669BF" w14:textId="77777777" w:rsidTr="00205B69">
        <w:tc>
          <w:tcPr>
            <w:tcW w:w="2655" w:type="dxa"/>
          </w:tcPr>
          <w:p w14:paraId="1C836299" w14:textId="77777777" w:rsidR="009D4E8E" w:rsidRPr="00245F30" w:rsidRDefault="009D4E8E" w:rsidP="00472D5B">
            <w:pPr>
              <w:pStyle w:val="TableText"/>
              <w:rPr>
                <w:rFonts w:cs="Arial"/>
              </w:rPr>
            </w:pPr>
          </w:p>
        </w:tc>
        <w:tc>
          <w:tcPr>
            <w:tcW w:w="992" w:type="dxa"/>
          </w:tcPr>
          <w:p w14:paraId="776A3AAE" w14:textId="77777777" w:rsidR="009D4E8E" w:rsidRPr="00245F30" w:rsidRDefault="009D4E8E" w:rsidP="00472D5B">
            <w:pPr>
              <w:pStyle w:val="TableText"/>
              <w:rPr>
                <w:rFonts w:cs="Arial"/>
              </w:rPr>
            </w:pPr>
          </w:p>
        </w:tc>
        <w:tc>
          <w:tcPr>
            <w:tcW w:w="2551" w:type="dxa"/>
          </w:tcPr>
          <w:p w14:paraId="415A20C5" w14:textId="77777777" w:rsidR="009D4E8E" w:rsidRPr="00245F30" w:rsidRDefault="009D4E8E" w:rsidP="00472D5B">
            <w:pPr>
              <w:pStyle w:val="TableText"/>
              <w:rPr>
                <w:rFonts w:cs="Arial"/>
              </w:rPr>
            </w:pPr>
          </w:p>
        </w:tc>
        <w:tc>
          <w:tcPr>
            <w:tcW w:w="1701" w:type="dxa"/>
          </w:tcPr>
          <w:p w14:paraId="39A7ED46" w14:textId="77777777" w:rsidR="009D4E8E" w:rsidRPr="00245F30" w:rsidRDefault="009D4E8E" w:rsidP="00472D5B">
            <w:pPr>
              <w:pStyle w:val="TableText"/>
              <w:rPr>
                <w:rFonts w:cs="Arial"/>
              </w:rPr>
            </w:pPr>
          </w:p>
        </w:tc>
      </w:tr>
    </w:tbl>
    <w:p w14:paraId="67DC6D29" w14:textId="0FE056EB" w:rsidR="002C3D98" w:rsidRPr="00245F30" w:rsidRDefault="002C3D98" w:rsidP="00472D5B">
      <w:pPr>
        <w:jc w:val="left"/>
        <w:rPr>
          <w:rFonts w:cs="Arial"/>
          <w:i/>
        </w:rPr>
      </w:pPr>
      <w:bookmarkStart w:id="16" w:name="_Toc447279880"/>
      <w:r w:rsidRPr="00245F30">
        <w:rPr>
          <w:rFonts w:cs="Arial"/>
          <w:i/>
        </w:rPr>
        <w:t xml:space="preserve">Note: </w:t>
      </w:r>
      <w:r w:rsidR="00721CE5" w:rsidRPr="00245F30">
        <w:rPr>
          <w:rFonts w:cs="Arial"/>
          <w:i/>
        </w:rPr>
        <w:t>SPI Management</w:t>
      </w:r>
      <w:r w:rsidRPr="00245F30">
        <w:rPr>
          <w:rFonts w:cs="Arial"/>
          <w:i/>
        </w:rPr>
        <w:t xml:space="preserve"> must approve </w:t>
      </w:r>
      <w:r w:rsidR="008C3549" w:rsidRPr="00245F30">
        <w:rPr>
          <w:rFonts w:cs="Arial"/>
          <w:i/>
        </w:rPr>
        <w:t>SE</w:t>
      </w:r>
      <w:r w:rsidRPr="00245F30">
        <w:rPr>
          <w:rFonts w:cs="Arial"/>
          <w:i/>
        </w:rPr>
        <w:t xml:space="preserve">MP updates </w:t>
      </w:r>
      <w:r w:rsidR="00D605A7" w:rsidRPr="00245F30">
        <w:rPr>
          <w:rFonts w:cs="Arial"/>
          <w:i/>
        </w:rPr>
        <w:t>anytime</w:t>
      </w:r>
      <w:r w:rsidRPr="00245F30">
        <w:rPr>
          <w:rFonts w:cs="Arial"/>
          <w:i/>
        </w:rPr>
        <w:t xml:space="preserve"> new process tailoring </w:t>
      </w:r>
      <w:r w:rsidR="00176598" w:rsidRPr="00245F30">
        <w:rPr>
          <w:rFonts w:cs="Arial"/>
          <w:i/>
        </w:rPr>
        <w:t xml:space="preserve">is </w:t>
      </w:r>
      <w:r w:rsidRPr="00245F30">
        <w:rPr>
          <w:rFonts w:cs="Arial"/>
          <w:i/>
        </w:rPr>
        <w:t>added during project execution.</w:t>
      </w:r>
    </w:p>
    <w:p w14:paraId="6735F340" w14:textId="77777777" w:rsidR="009D4E8E" w:rsidRPr="00245F30" w:rsidRDefault="009D4E8E" w:rsidP="00472D5B">
      <w:pPr>
        <w:pStyle w:val="Heading1"/>
        <w:keepNext w:val="0"/>
        <w:pageBreakBefore w:val="0"/>
        <w:rPr>
          <w:rFonts w:cs="Arial"/>
          <w:szCs w:val="24"/>
        </w:rPr>
      </w:pPr>
      <w:bookmarkStart w:id="17" w:name="_Toc509935926"/>
      <w:r w:rsidRPr="00245F30">
        <w:rPr>
          <w:rFonts w:cs="Arial"/>
          <w:szCs w:val="24"/>
        </w:rPr>
        <w:t>Definitions and abbreviations</w:t>
      </w:r>
      <w:bookmarkEnd w:id="16"/>
      <w:bookmarkEnd w:id="17"/>
    </w:p>
    <w:p w14:paraId="75BF6DFC" w14:textId="6281863A" w:rsidR="009D4E8E" w:rsidRPr="00245F30" w:rsidRDefault="0042675A" w:rsidP="00472D5B">
      <w:pPr>
        <w:jc w:val="left"/>
        <w:rPr>
          <w:rFonts w:cs="Arial"/>
          <w:color w:val="0070C0"/>
        </w:rPr>
      </w:pPr>
      <w:proofErr w:type="gramStart"/>
      <w:r w:rsidRPr="00245F30">
        <w:rPr>
          <w:rFonts w:cs="Arial"/>
          <w:color w:val="0070C0"/>
        </w:rPr>
        <w:t>&lt;</w:t>
      </w:r>
      <w:r w:rsidR="00C57208" w:rsidRPr="00245F30">
        <w:rPr>
          <w:rFonts w:cs="Arial"/>
          <w:color w:val="0070C0"/>
        </w:rPr>
        <w:t>List</w:t>
      </w:r>
      <w:r w:rsidR="009D4E8E" w:rsidRPr="00245F30">
        <w:rPr>
          <w:rFonts w:cs="Arial"/>
          <w:color w:val="0070C0"/>
        </w:rPr>
        <w:t xml:space="preserve"> project specific def</w:t>
      </w:r>
      <w:r w:rsidR="00C57208" w:rsidRPr="00245F30">
        <w:rPr>
          <w:rFonts w:cs="Arial"/>
          <w:color w:val="0070C0"/>
        </w:rPr>
        <w:t>initions and abbreviations in alphabetical order</w:t>
      </w:r>
      <w:r w:rsidR="00E32DC1" w:rsidRPr="00245F30">
        <w:rPr>
          <w:rFonts w:cs="Arial"/>
          <w:color w:val="0070C0"/>
        </w:rPr>
        <w:t>.</w:t>
      </w:r>
      <w:r w:rsidRPr="00245F30">
        <w:rPr>
          <w:rFonts w:cs="Arial"/>
          <w:color w:val="0070C0"/>
        </w:rPr>
        <w:t>&gt;</w:t>
      </w:r>
      <w:proofErr w:type="gramEnd"/>
    </w:p>
    <w:tbl>
      <w:tblPr>
        <w:tblStyle w:val="TableGrid"/>
        <w:tblW w:w="0" w:type="auto"/>
        <w:tblInd w:w="1281" w:type="dxa"/>
        <w:tblLook w:val="04A0" w:firstRow="1" w:lastRow="0" w:firstColumn="1" w:lastColumn="0" w:noHBand="0" w:noVBand="1"/>
      </w:tblPr>
      <w:tblGrid>
        <w:gridCol w:w="2416"/>
        <w:gridCol w:w="5590"/>
      </w:tblGrid>
      <w:tr w:rsidR="00C57208" w:rsidRPr="00245F30" w14:paraId="04BB907E" w14:textId="77777777" w:rsidTr="00C57208">
        <w:tc>
          <w:tcPr>
            <w:tcW w:w="2229" w:type="dxa"/>
          </w:tcPr>
          <w:p w14:paraId="2D12B6A5" w14:textId="75B53F65" w:rsidR="00C57208" w:rsidRPr="00245F30" w:rsidRDefault="00C57208" w:rsidP="00472D5B">
            <w:pPr>
              <w:ind w:left="0"/>
              <w:jc w:val="left"/>
              <w:rPr>
                <w:rFonts w:cs="Arial"/>
                <w:b/>
              </w:rPr>
            </w:pPr>
            <w:r w:rsidRPr="00245F30">
              <w:rPr>
                <w:rFonts w:cs="Arial"/>
                <w:b/>
              </w:rPr>
              <w:t>Definition/Abbreviation</w:t>
            </w:r>
          </w:p>
        </w:tc>
        <w:tc>
          <w:tcPr>
            <w:tcW w:w="5777" w:type="dxa"/>
          </w:tcPr>
          <w:p w14:paraId="41F590AA" w14:textId="454DFF86" w:rsidR="00C57208" w:rsidRPr="00245F30" w:rsidRDefault="00C57208" w:rsidP="00472D5B">
            <w:pPr>
              <w:ind w:left="0"/>
              <w:jc w:val="left"/>
              <w:rPr>
                <w:rFonts w:cs="Arial"/>
                <w:b/>
              </w:rPr>
            </w:pPr>
            <w:r w:rsidRPr="00245F30">
              <w:rPr>
                <w:rFonts w:cs="Arial"/>
                <w:b/>
              </w:rPr>
              <w:t>Description</w:t>
            </w:r>
          </w:p>
        </w:tc>
      </w:tr>
      <w:tr w:rsidR="00C57208" w:rsidRPr="00245F30" w14:paraId="3FBE11E2" w14:textId="77777777" w:rsidTr="00C57208">
        <w:tc>
          <w:tcPr>
            <w:tcW w:w="2229" w:type="dxa"/>
          </w:tcPr>
          <w:p w14:paraId="2AA2F73C" w14:textId="77777777" w:rsidR="00C57208" w:rsidRPr="00245F30" w:rsidRDefault="00C57208" w:rsidP="00472D5B">
            <w:pPr>
              <w:ind w:left="0"/>
              <w:jc w:val="left"/>
              <w:rPr>
                <w:rFonts w:cs="Arial"/>
              </w:rPr>
            </w:pPr>
          </w:p>
        </w:tc>
        <w:tc>
          <w:tcPr>
            <w:tcW w:w="5777" w:type="dxa"/>
          </w:tcPr>
          <w:p w14:paraId="48F37AE2" w14:textId="77777777" w:rsidR="00C57208" w:rsidRPr="00245F30" w:rsidRDefault="00C57208" w:rsidP="00472D5B">
            <w:pPr>
              <w:ind w:left="0"/>
              <w:jc w:val="left"/>
              <w:rPr>
                <w:rFonts w:cs="Arial"/>
              </w:rPr>
            </w:pPr>
          </w:p>
        </w:tc>
      </w:tr>
      <w:tr w:rsidR="00C57208" w:rsidRPr="00245F30" w14:paraId="67E3EAE0" w14:textId="77777777" w:rsidTr="00C57208">
        <w:tc>
          <w:tcPr>
            <w:tcW w:w="2229" w:type="dxa"/>
          </w:tcPr>
          <w:p w14:paraId="79C0E683" w14:textId="77777777" w:rsidR="00C57208" w:rsidRPr="00245F30" w:rsidRDefault="00C57208" w:rsidP="00472D5B">
            <w:pPr>
              <w:ind w:left="0"/>
              <w:jc w:val="left"/>
              <w:rPr>
                <w:rFonts w:cs="Arial"/>
              </w:rPr>
            </w:pPr>
          </w:p>
        </w:tc>
        <w:tc>
          <w:tcPr>
            <w:tcW w:w="5777" w:type="dxa"/>
          </w:tcPr>
          <w:p w14:paraId="78582081" w14:textId="77777777" w:rsidR="00C57208" w:rsidRPr="00245F30" w:rsidRDefault="00C57208" w:rsidP="00472D5B">
            <w:pPr>
              <w:ind w:left="0"/>
              <w:jc w:val="left"/>
              <w:rPr>
                <w:rFonts w:cs="Arial"/>
              </w:rPr>
            </w:pPr>
          </w:p>
        </w:tc>
      </w:tr>
      <w:tr w:rsidR="00C57208" w:rsidRPr="00245F30" w14:paraId="6BD51B3F" w14:textId="77777777" w:rsidTr="00C57208">
        <w:tc>
          <w:tcPr>
            <w:tcW w:w="2229" w:type="dxa"/>
          </w:tcPr>
          <w:p w14:paraId="2DB67083" w14:textId="77777777" w:rsidR="00C57208" w:rsidRPr="00245F30" w:rsidRDefault="00C57208" w:rsidP="00472D5B">
            <w:pPr>
              <w:ind w:left="0"/>
              <w:jc w:val="left"/>
              <w:rPr>
                <w:rFonts w:cs="Arial"/>
              </w:rPr>
            </w:pPr>
          </w:p>
        </w:tc>
        <w:tc>
          <w:tcPr>
            <w:tcW w:w="5777" w:type="dxa"/>
          </w:tcPr>
          <w:p w14:paraId="4B0722F6" w14:textId="77777777" w:rsidR="00C57208" w:rsidRPr="00245F30" w:rsidRDefault="00C57208" w:rsidP="00472D5B">
            <w:pPr>
              <w:ind w:left="0"/>
              <w:jc w:val="left"/>
              <w:rPr>
                <w:rFonts w:cs="Arial"/>
              </w:rPr>
            </w:pPr>
          </w:p>
        </w:tc>
      </w:tr>
      <w:tr w:rsidR="00C57208" w:rsidRPr="00245F30" w14:paraId="4B68F4CE" w14:textId="77777777" w:rsidTr="00C57208">
        <w:tc>
          <w:tcPr>
            <w:tcW w:w="2229" w:type="dxa"/>
          </w:tcPr>
          <w:p w14:paraId="69831E98" w14:textId="77777777" w:rsidR="00C57208" w:rsidRPr="00245F30" w:rsidRDefault="00C57208" w:rsidP="00472D5B">
            <w:pPr>
              <w:ind w:left="0"/>
              <w:jc w:val="left"/>
              <w:rPr>
                <w:rFonts w:cs="Arial"/>
              </w:rPr>
            </w:pPr>
          </w:p>
        </w:tc>
        <w:tc>
          <w:tcPr>
            <w:tcW w:w="5777" w:type="dxa"/>
          </w:tcPr>
          <w:p w14:paraId="66399DD5" w14:textId="77777777" w:rsidR="00C57208" w:rsidRPr="00245F30" w:rsidRDefault="00C57208" w:rsidP="00472D5B">
            <w:pPr>
              <w:ind w:left="0"/>
              <w:jc w:val="left"/>
              <w:rPr>
                <w:rFonts w:cs="Arial"/>
              </w:rPr>
            </w:pPr>
          </w:p>
        </w:tc>
      </w:tr>
      <w:tr w:rsidR="00C57208" w:rsidRPr="00245F30" w14:paraId="6B025B1E" w14:textId="77777777" w:rsidTr="00C57208">
        <w:tc>
          <w:tcPr>
            <w:tcW w:w="2229" w:type="dxa"/>
          </w:tcPr>
          <w:p w14:paraId="1484696A" w14:textId="77777777" w:rsidR="00C57208" w:rsidRPr="00245F30" w:rsidRDefault="00C57208" w:rsidP="00472D5B">
            <w:pPr>
              <w:ind w:left="0"/>
              <w:jc w:val="left"/>
              <w:rPr>
                <w:rFonts w:cs="Arial"/>
              </w:rPr>
            </w:pPr>
          </w:p>
        </w:tc>
        <w:tc>
          <w:tcPr>
            <w:tcW w:w="5777" w:type="dxa"/>
          </w:tcPr>
          <w:p w14:paraId="36CCD489" w14:textId="77777777" w:rsidR="00C57208" w:rsidRPr="00245F30" w:rsidRDefault="00C57208" w:rsidP="00472D5B">
            <w:pPr>
              <w:ind w:left="0"/>
              <w:jc w:val="left"/>
              <w:rPr>
                <w:rFonts w:cs="Arial"/>
              </w:rPr>
            </w:pPr>
          </w:p>
        </w:tc>
      </w:tr>
      <w:tr w:rsidR="00C57208" w:rsidRPr="00245F30" w14:paraId="0E733B43" w14:textId="77777777" w:rsidTr="00C57208">
        <w:tc>
          <w:tcPr>
            <w:tcW w:w="2229" w:type="dxa"/>
          </w:tcPr>
          <w:p w14:paraId="546E7573" w14:textId="77777777" w:rsidR="00C57208" w:rsidRPr="00245F30" w:rsidRDefault="00C57208" w:rsidP="00472D5B">
            <w:pPr>
              <w:ind w:left="0"/>
              <w:jc w:val="left"/>
              <w:rPr>
                <w:rFonts w:cs="Arial"/>
              </w:rPr>
            </w:pPr>
          </w:p>
        </w:tc>
        <w:tc>
          <w:tcPr>
            <w:tcW w:w="5777" w:type="dxa"/>
          </w:tcPr>
          <w:p w14:paraId="2C9C97AB" w14:textId="77777777" w:rsidR="00C57208" w:rsidRPr="00245F30" w:rsidRDefault="00C57208" w:rsidP="00472D5B">
            <w:pPr>
              <w:ind w:left="0"/>
              <w:jc w:val="left"/>
              <w:rPr>
                <w:rFonts w:cs="Arial"/>
              </w:rPr>
            </w:pPr>
          </w:p>
        </w:tc>
      </w:tr>
    </w:tbl>
    <w:p w14:paraId="52D00F4F" w14:textId="77777777" w:rsidR="00C57208" w:rsidRPr="00245F30" w:rsidRDefault="00C57208" w:rsidP="00472D5B">
      <w:pPr>
        <w:jc w:val="left"/>
        <w:rPr>
          <w:rFonts w:cs="Arial"/>
        </w:rPr>
      </w:pPr>
    </w:p>
    <w:p w14:paraId="75A71248" w14:textId="25755290" w:rsidR="00B06191" w:rsidRPr="00245F30" w:rsidRDefault="00B06191" w:rsidP="00472D5B">
      <w:pPr>
        <w:pStyle w:val="Heading1"/>
        <w:rPr>
          <w:rFonts w:cs="Arial"/>
        </w:rPr>
      </w:pPr>
      <w:bookmarkStart w:id="18" w:name="_Ref501367814"/>
      <w:bookmarkStart w:id="19" w:name="_Toc509935927"/>
      <w:bookmarkStart w:id="20" w:name="_Toc447279881"/>
      <w:r w:rsidRPr="00245F30">
        <w:rPr>
          <w:rFonts w:cs="Arial"/>
        </w:rPr>
        <w:t>Purpose</w:t>
      </w:r>
      <w:bookmarkEnd w:id="18"/>
      <w:bookmarkEnd w:id="19"/>
    </w:p>
    <w:p w14:paraId="67BAC9B2" w14:textId="0E16D9AC" w:rsidR="00C9252A" w:rsidRPr="00245F30" w:rsidRDefault="00C9252A" w:rsidP="00472D5B">
      <w:pPr>
        <w:jc w:val="left"/>
        <w:rPr>
          <w:rFonts w:cs="Arial"/>
        </w:rPr>
      </w:pPr>
      <w:r w:rsidRPr="00245F30">
        <w:rPr>
          <w:rFonts w:cs="Arial"/>
        </w:rPr>
        <w:t>The SEMP provides the communication bridge between the project management team and th</w:t>
      </w:r>
      <w:r w:rsidR="00536FFF" w:rsidRPr="00245F30">
        <w:rPr>
          <w:rFonts w:cs="Arial"/>
        </w:rPr>
        <w:t>e technical implementation team</w:t>
      </w:r>
      <w:r w:rsidRPr="00245F30">
        <w:rPr>
          <w:rFonts w:cs="Arial"/>
        </w:rPr>
        <w:t xml:space="preserve">. It also facilitates effective communication within the technical teams. </w:t>
      </w:r>
      <w:proofErr w:type="gramStart"/>
      <w:r w:rsidRPr="00245F30">
        <w:rPr>
          <w:rFonts w:cs="Arial"/>
        </w:rPr>
        <w:t>Even when all functions are collocated, the SEMP facilities delegation of work and responsibility.</w:t>
      </w:r>
      <w:proofErr w:type="gramEnd"/>
    </w:p>
    <w:p w14:paraId="1896CF97" w14:textId="6CA68CE0" w:rsidR="00536FFF" w:rsidRPr="00245F30" w:rsidRDefault="00536FFF" w:rsidP="00472D5B">
      <w:pPr>
        <w:jc w:val="left"/>
        <w:rPr>
          <w:rFonts w:cs="Arial"/>
        </w:rPr>
      </w:pPr>
      <w:r w:rsidRPr="00245F30">
        <w:rPr>
          <w:rFonts w:cs="Arial"/>
        </w:rPr>
        <w:t>Project tailored methods must be documented in this document.</w:t>
      </w:r>
    </w:p>
    <w:p w14:paraId="24365AB1" w14:textId="4B084DA0" w:rsidR="00C9252A" w:rsidRPr="00245F30" w:rsidRDefault="00536FFF" w:rsidP="00472D5B">
      <w:pPr>
        <w:jc w:val="left"/>
        <w:rPr>
          <w:rFonts w:cs="Arial"/>
        </w:rPr>
      </w:pPr>
      <w:r w:rsidRPr="00245F30">
        <w:rPr>
          <w:rFonts w:cs="Arial"/>
        </w:rPr>
        <w:t>Every member of the technical team must read this document.</w:t>
      </w:r>
    </w:p>
    <w:p w14:paraId="4BEB5302" w14:textId="77777777" w:rsidR="009D4E8E" w:rsidRPr="00245F30" w:rsidRDefault="009D4E8E" w:rsidP="00472D5B">
      <w:pPr>
        <w:pStyle w:val="Heading1"/>
        <w:rPr>
          <w:rFonts w:cs="Arial"/>
        </w:rPr>
      </w:pPr>
      <w:bookmarkStart w:id="21" w:name="_Toc509935928"/>
      <w:r w:rsidRPr="00245F30">
        <w:rPr>
          <w:rFonts w:cs="Arial"/>
        </w:rPr>
        <w:t>Introduction</w:t>
      </w:r>
      <w:bookmarkEnd w:id="20"/>
      <w:bookmarkEnd w:id="21"/>
    </w:p>
    <w:p w14:paraId="1DDC5450" w14:textId="193870A0" w:rsidR="009D4E8E" w:rsidRPr="00245F30" w:rsidRDefault="0042675A" w:rsidP="00472D5B">
      <w:pPr>
        <w:jc w:val="left"/>
        <w:rPr>
          <w:rFonts w:cs="Arial"/>
        </w:rPr>
      </w:pPr>
      <w:r w:rsidRPr="00245F30">
        <w:rPr>
          <w:rFonts w:cs="Arial"/>
          <w:color w:val="0070C0"/>
        </w:rPr>
        <w:t>&lt;</w:t>
      </w:r>
      <w:r w:rsidR="009D4E8E" w:rsidRPr="00245F30">
        <w:rPr>
          <w:rFonts w:cs="Arial"/>
          <w:color w:val="0070C0"/>
        </w:rPr>
        <w:t xml:space="preserve">Refer to the </w:t>
      </w:r>
      <w:r w:rsidR="00BA1DD5" w:rsidRPr="00245F30">
        <w:rPr>
          <w:rFonts w:cs="Arial"/>
          <w:color w:val="0070C0"/>
        </w:rPr>
        <w:t xml:space="preserve">available </w:t>
      </w:r>
      <w:r w:rsidR="009D4E8E" w:rsidRPr="00245F30">
        <w:rPr>
          <w:rFonts w:cs="Arial"/>
          <w:color w:val="0070C0"/>
        </w:rPr>
        <w:t>Organisational management plan</w:t>
      </w:r>
      <w:r w:rsidR="00BA1DD5" w:rsidRPr="00245F30">
        <w:rPr>
          <w:rFonts w:cs="Arial"/>
          <w:color w:val="0070C0"/>
        </w:rPr>
        <w:t>s</w:t>
      </w:r>
      <w:r w:rsidR="009D4E8E" w:rsidRPr="00245F30">
        <w:rPr>
          <w:rFonts w:cs="Arial"/>
          <w:color w:val="0070C0"/>
        </w:rPr>
        <w:t xml:space="preserve"> for overall guidelines to the content of this plan and rules for tailoring.</w:t>
      </w:r>
      <w:r w:rsidRPr="00245F30">
        <w:rPr>
          <w:rFonts w:cs="Arial"/>
          <w:color w:val="0070C0"/>
        </w:rPr>
        <w:t>&gt;</w:t>
      </w:r>
      <w:r w:rsidR="009D4E8E" w:rsidRPr="00245F30">
        <w:rPr>
          <w:rFonts w:cs="Arial"/>
          <w:color w:val="0070C0"/>
        </w:rPr>
        <w:t xml:space="preserve"> </w:t>
      </w:r>
    </w:p>
    <w:p w14:paraId="6601BAE1" w14:textId="24E21F5E" w:rsidR="009D4E8E" w:rsidRPr="00245F30" w:rsidRDefault="009D4E8E" w:rsidP="00472D5B">
      <w:pPr>
        <w:jc w:val="left"/>
        <w:rPr>
          <w:rFonts w:cs="Arial"/>
          <w:color w:val="0070C0"/>
        </w:rPr>
      </w:pPr>
      <w:r w:rsidRPr="00245F30">
        <w:rPr>
          <w:rFonts w:cs="Arial"/>
        </w:rPr>
        <w:t xml:space="preserve">This is the </w:t>
      </w:r>
      <w:r w:rsidR="007B177A">
        <w:rPr>
          <w:rFonts w:cs="Arial"/>
        </w:rPr>
        <w:t>S</w:t>
      </w:r>
      <w:r w:rsidR="00D412ED" w:rsidRPr="00245F30">
        <w:rPr>
          <w:rFonts w:cs="Arial"/>
        </w:rPr>
        <w:t>ystems engineering</w:t>
      </w:r>
      <w:r w:rsidRPr="00245F30">
        <w:rPr>
          <w:rFonts w:cs="Arial"/>
        </w:rPr>
        <w:t xml:space="preserve"> management plan for </w:t>
      </w:r>
      <w:r w:rsidR="0042675A" w:rsidRPr="00245F30">
        <w:rPr>
          <w:rFonts w:cs="Arial"/>
        </w:rPr>
        <w:t xml:space="preserve">software </w:t>
      </w:r>
      <w:r w:rsidRPr="00245F30">
        <w:rPr>
          <w:rFonts w:cs="Arial"/>
        </w:rPr>
        <w:t xml:space="preserve">project: </w:t>
      </w:r>
      <w:r w:rsidRPr="00245F30">
        <w:rPr>
          <w:rFonts w:cs="Arial"/>
          <w:color w:val="0070C0"/>
        </w:rPr>
        <w:t>&lt;Insert project number and name&gt;</w:t>
      </w:r>
    </w:p>
    <w:p w14:paraId="2BDF6FB3" w14:textId="20ED2246" w:rsidR="00B06191" w:rsidRPr="00245F30" w:rsidRDefault="00B06191" w:rsidP="00472D5B">
      <w:pPr>
        <w:pStyle w:val="Heading2"/>
        <w:rPr>
          <w:rFonts w:cs="Arial"/>
        </w:rPr>
      </w:pPr>
      <w:bookmarkStart w:id="22" w:name="_Ref501367862"/>
      <w:bookmarkStart w:id="23" w:name="_Toc509935929"/>
      <w:r w:rsidRPr="00245F30">
        <w:rPr>
          <w:rFonts w:cs="Arial"/>
        </w:rPr>
        <w:t>Applicable documents</w:t>
      </w:r>
      <w:bookmarkEnd w:id="22"/>
      <w:bookmarkEnd w:id="23"/>
    </w:p>
    <w:p w14:paraId="7D3506F3" w14:textId="6D80BF06" w:rsidR="00B06191" w:rsidRPr="00245F30" w:rsidRDefault="00B06191" w:rsidP="00472D5B">
      <w:pPr>
        <w:jc w:val="left"/>
        <w:rPr>
          <w:rFonts w:cs="Arial"/>
        </w:rPr>
      </w:pPr>
      <w:r w:rsidRPr="00245F30">
        <w:rPr>
          <w:rFonts w:cs="Arial"/>
          <w:color w:val="0070C0"/>
        </w:rPr>
        <w:t xml:space="preserve">&lt;References to the project documentation </w:t>
      </w:r>
      <w:r w:rsidR="00A33A1B" w:rsidRPr="00245F30">
        <w:rPr>
          <w:rFonts w:cs="Arial"/>
          <w:color w:val="0070C0"/>
        </w:rPr>
        <w:t>i.e. portal page</w:t>
      </w:r>
      <w:r w:rsidRPr="00245F30">
        <w:rPr>
          <w:rFonts w:cs="Arial"/>
          <w:color w:val="0070C0"/>
        </w:rPr>
        <w:t xml:space="preserve">&gt; </w:t>
      </w:r>
    </w:p>
    <w:p w14:paraId="24812FCB" w14:textId="77777777" w:rsidR="00B06191" w:rsidRPr="00245F30" w:rsidRDefault="00B06191" w:rsidP="00472D5B">
      <w:pPr>
        <w:jc w:val="left"/>
        <w:rPr>
          <w:rFonts w:cs="Arial"/>
        </w:rPr>
      </w:pPr>
    </w:p>
    <w:p w14:paraId="79EEE81B" w14:textId="6A08FA03" w:rsidR="000834E3" w:rsidRPr="00245F30" w:rsidRDefault="000834E3" w:rsidP="00472D5B">
      <w:pPr>
        <w:pStyle w:val="Heading1"/>
        <w:rPr>
          <w:rFonts w:cs="Arial"/>
        </w:rPr>
      </w:pPr>
      <w:bookmarkStart w:id="24" w:name="_Toc509935930"/>
      <w:r w:rsidRPr="00245F30">
        <w:rPr>
          <w:rFonts w:cs="Arial"/>
        </w:rPr>
        <w:t>T</w:t>
      </w:r>
      <w:r w:rsidR="005612EC">
        <w:rPr>
          <w:rFonts w:cs="Arial"/>
        </w:rPr>
        <w:t>e</w:t>
      </w:r>
      <w:r w:rsidRPr="00245F30">
        <w:rPr>
          <w:rFonts w:cs="Arial"/>
        </w:rPr>
        <w:t xml:space="preserve">chnical </w:t>
      </w:r>
      <w:r w:rsidR="007D1F78" w:rsidRPr="00245F30">
        <w:rPr>
          <w:rFonts w:cs="Arial"/>
        </w:rPr>
        <w:t xml:space="preserve">system </w:t>
      </w:r>
      <w:r w:rsidR="005612EC">
        <w:rPr>
          <w:rFonts w:cs="Arial"/>
        </w:rPr>
        <w:t>so</w:t>
      </w:r>
      <w:r w:rsidR="00636DFF" w:rsidRPr="00245F30">
        <w:rPr>
          <w:rFonts w:cs="Arial"/>
        </w:rPr>
        <w:t>lution</w:t>
      </w:r>
      <w:bookmarkEnd w:id="24"/>
    </w:p>
    <w:p w14:paraId="47F26A64" w14:textId="202BD15E" w:rsidR="003A6BED" w:rsidRPr="00245F30" w:rsidRDefault="000834E3" w:rsidP="00472D5B">
      <w:pPr>
        <w:jc w:val="left"/>
        <w:rPr>
          <w:rFonts w:cs="Arial"/>
          <w:color w:val="0070C0"/>
        </w:rPr>
      </w:pPr>
      <w:r w:rsidRPr="00245F30">
        <w:rPr>
          <w:rFonts w:cs="Arial"/>
          <w:color w:val="0070C0"/>
        </w:rPr>
        <w:t>&lt;</w:t>
      </w:r>
      <w:r w:rsidR="003A6BED" w:rsidRPr="00245F30">
        <w:rPr>
          <w:rFonts w:cs="Arial"/>
          <w:color w:val="4F81BD" w:themeColor="accent1"/>
        </w:rPr>
        <w:t xml:space="preserve">This section contains an executive summary describing the system to </w:t>
      </w:r>
      <w:r w:rsidR="00C65566" w:rsidRPr="00245F30">
        <w:rPr>
          <w:rFonts w:cs="Arial"/>
          <w:color w:val="4F81BD" w:themeColor="accent1"/>
        </w:rPr>
        <w:t>implement</w:t>
      </w:r>
      <w:r w:rsidR="003A6BED" w:rsidRPr="00245F30">
        <w:rPr>
          <w:rFonts w:cs="Arial"/>
          <w:color w:val="4F81BD" w:themeColor="accent1"/>
        </w:rPr>
        <w:t xml:space="preserve"> by this software project.</w:t>
      </w:r>
    </w:p>
    <w:p w14:paraId="6315DCD5" w14:textId="1CE55E38" w:rsidR="00636DFF" w:rsidRPr="00245F30" w:rsidRDefault="00636DFF" w:rsidP="00472D5B">
      <w:pPr>
        <w:jc w:val="left"/>
        <w:rPr>
          <w:rFonts w:cs="Arial"/>
          <w:color w:val="0070C0"/>
        </w:rPr>
      </w:pPr>
      <w:r w:rsidRPr="00245F30">
        <w:rPr>
          <w:rFonts w:cs="Arial"/>
          <w:color w:val="0070C0"/>
        </w:rPr>
        <w:t>Overview of technical solution with system components e.g. CSC, MES, SAC</w:t>
      </w:r>
      <w:r w:rsidR="00DF54B5" w:rsidRPr="00245F30">
        <w:rPr>
          <w:rFonts w:cs="Arial"/>
          <w:color w:val="0070C0"/>
        </w:rPr>
        <w:t xml:space="preserve"> and external systems</w:t>
      </w:r>
    </w:p>
    <w:p w14:paraId="4BFD0D86" w14:textId="20F81861" w:rsidR="00636DFF" w:rsidRPr="00245F30" w:rsidRDefault="00636DFF" w:rsidP="00472D5B">
      <w:pPr>
        <w:jc w:val="left"/>
        <w:rPr>
          <w:rFonts w:cs="Arial"/>
          <w:color w:val="0070C0"/>
        </w:rPr>
      </w:pPr>
      <w:r w:rsidRPr="00245F30">
        <w:rPr>
          <w:rFonts w:cs="Arial"/>
          <w:color w:val="0070C0"/>
        </w:rPr>
        <w:t>Example of drawing</w:t>
      </w:r>
      <w:r w:rsidR="001406D2" w:rsidRPr="00245F30">
        <w:rPr>
          <w:rFonts w:cs="Arial"/>
          <w:color w:val="0070C0"/>
        </w:rPr>
        <w:t xml:space="preserve"> showing system components and interfaces</w:t>
      </w:r>
      <w:r w:rsidR="00DF54B5" w:rsidRPr="00245F30">
        <w:rPr>
          <w:rFonts w:cs="Arial"/>
          <w:color w:val="0070C0"/>
        </w:rPr>
        <w:t>:</w:t>
      </w:r>
    </w:p>
    <w:p w14:paraId="3199ED1B" w14:textId="3B9C2351" w:rsidR="00DB5D96" w:rsidRPr="00245F30" w:rsidRDefault="001406D2" w:rsidP="00472D5B">
      <w:pPr>
        <w:jc w:val="left"/>
        <w:rPr>
          <w:rFonts w:cs="Arial"/>
          <w:color w:val="0070C0"/>
        </w:rPr>
      </w:pPr>
      <w:r w:rsidRPr="00245F30">
        <w:rPr>
          <w:rFonts w:cs="Arial"/>
          <w:sz w:val="16"/>
        </w:rPr>
        <w:object w:dxaOrig="10599" w:dyaOrig="9447" w14:anchorId="37A47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352.5pt" o:ole="">
            <v:imagedata r:id="rId12" o:title=""/>
          </v:shape>
          <o:OLEObject Type="Embed" ProgID="Visio.Drawing.11" ShapeID="_x0000_i1025" DrawAspect="Content" ObjectID="_1586950839" r:id="rId13"/>
        </w:object>
      </w:r>
    </w:p>
    <w:p w14:paraId="7BCF1AD9" w14:textId="77777777" w:rsidR="00636DFF" w:rsidRPr="00245F30" w:rsidRDefault="000834E3" w:rsidP="00472D5B">
      <w:pPr>
        <w:jc w:val="left"/>
        <w:rPr>
          <w:rFonts w:cs="Arial"/>
          <w:color w:val="0070C0"/>
        </w:rPr>
      </w:pPr>
      <w:r w:rsidRPr="00245F30">
        <w:rPr>
          <w:rFonts w:cs="Arial"/>
          <w:color w:val="0070C0"/>
        </w:rPr>
        <w:t>&gt;</w:t>
      </w:r>
    </w:p>
    <w:p w14:paraId="5A623CC6" w14:textId="53D694FF" w:rsidR="003A6BED" w:rsidRPr="00245F30" w:rsidRDefault="003A6BED" w:rsidP="00472D5B">
      <w:pPr>
        <w:pStyle w:val="Heading2"/>
        <w:rPr>
          <w:rFonts w:cs="Arial"/>
        </w:rPr>
      </w:pPr>
      <w:bookmarkStart w:id="25" w:name="_Toc509935931"/>
      <w:r w:rsidRPr="00245F30">
        <w:rPr>
          <w:rFonts w:cs="Arial"/>
        </w:rPr>
        <w:t xml:space="preserve">Interfacing </w:t>
      </w:r>
      <w:r w:rsidR="005612EC">
        <w:rPr>
          <w:rFonts w:cs="Arial"/>
        </w:rPr>
        <w:t>s</w:t>
      </w:r>
      <w:r w:rsidRPr="00245F30">
        <w:rPr>
          <w:rFonts w:cs="Arial"/>
        </w:rPr>
        <w:t>ystems</w:t>
      </w:r>
      <w:bookmarkEnd w:id="25"/>
    </w:p>
    <w:p w14:paraId="5BD1E3E2" w14:textId="557CE07E" w:rsidR="00184AE6" w:rsidRPr="00245F30" w:rsidRDefault="00184AE6" w:rsidP="00472D5B">
      <w:pPr>
        <w:jc w:val="left"/>
        <w:rPr>
          <w:rFonts w:cs="Arial"/>
        </w:rPr>
      </w:pPr>
      <w:r w:rsidRPr="00245F30">
        <w:rPr>
          <w:rFonts w:cs="Arial"/>
        </w:rPr>
        <w:t xml:space="preserve">See Interface </w:t>
      </w:r>
      <w:r w:rsidR="00450E97">
        <w:rPr>
          <w:rFonts w:cs="Arial"/>
        </w:rPr>
        <w:t>m</w:t>
      </w:r>
      <w:r w:rsidRPr="00245F30">
        <w:rPr>
          <w:rFonts w:cs="Arial"/>
        </w:rPr>
        <w:t xml:space="preserve">anagement </w:t>
      </w:r>
      <w:r w:rsidR="00450E97">
        <w:rPr>
          <w:rFonts w:cs="Arial"/>
        </w:rPr>
        <w:t>p</w:t>
      </w:r>
      <w:r w:rsidRPr="00245F30">
        <w:rPr>
          <w:rFonts w:cs="Arial"/>
        </w:rPr>
        <w:t>rocess [IFMGRPROC].</w:t>
      </w:r>
    </w:p>
    <w:p w14:paraId="5EC22DC1" w14:textId="0B3D9EF0" w:rsidR="003A6BED" w:rsidRPr="00245F30" w:rsidRDefault="003A6BED" w:rsidP="00472D5B">
      <w:pPr>
        <w:jc w:val="left"/>
        <w:rPr>
          <w:rFonts w:cs="Arial"/>
        </w:rPr>
      </w:pPr>
      <w:r w:rsidRPr="00245F30">
        <w:rPr>
          <w:rFonts w:cs="Arial"/>
          <w:color w:val="0070C0"/>
        </w:rPr>
        <w:t>&lt;Interfaces to other products, external systems including humans, with which the system products will interact physically, functionally or electronically.&gt;</w:t>
      </w:r>
    </w:p>
    <w:p w14:paraId="0CD191A5" w14:textId="690CBF3E" w:rsidR="00EE38C6" w:rsidRPr="00245F30" w:rsidRDefault="00B912A4" w:rsidP="00472D5B">
      <w:pPr>
        <w:pStyle w:val="Heading2"/>
        <w:rPr>
          <w:rFonts w:cs="Arial"/>
        </w:rPr>
      </w:pPr>
      <w:bookmarkStart w:id="26" w:name="_Toc509935932"/>
      <w:r w:rsidRPr="00245F30">
        <w:rPr>
          <w:rFonts w:cs="Arial"/>
        </w:rPr>
        <w:t xml:space="preserve">Usage of </w:t>
      </w:r>
      <w:r w:rsidR="005612EC">
        <w:rPr>
          <w:rFonts w:cs="Arial"/>
        </w:rPr>
        <w:t>st</w:t>
      </w:r>
      <w:r w:rsidR="002E38EB">
        <w:rPr>
          <w:rFonts w:cs="Arial"/>
        </w:rPr>
        <w:t>andard system compon</w:t>
      </w:r>
      <w:r w:rsidRPr="00245F30">
        <w:rPr>
          <w:rFonts w:cs="Arial"/>
        </w:rPr>
        <w:t>ents</w:t>
      </w:r>
      <w:bookmarkEnd w:id="26"/>
    </w:p>
    <w:p w14:paraId="5ECD1240" w14:textId="77777777" w:rsidR="00EE38C6" w:rsidRPr="00245F30" w:rsidRDefault="00EE38C6" w:rsidP="00472D5B">
      <w:pPr>
        <w:jc w:val="left"/>
        <w:rPr>
          <w:rFonts w:cs="Arial"/>
          <w:color w:val="0070C0"/>
        </w:rPr>
      </w:pPr>
      <w:proofErr w:type="gramStart"/>
      <w:r w:rsidRPr="00245F30">
        <w:rPr>
          <w:rFonts w:cs="Arial"/>
          <w:color w:val="0070C0"/>
        </w:rPr>
        <w:t>&lt;BEUMER standard software products that will be used in the project.</w:t>
      </w:r>
      <w:proofErr w:type="gramEnd"/>
      <w:r w:rsidRPr="00245F30">
        <w:rPr>
          <w:rFonts w:cs="Arial"/>
          <w:color w:val="0070C0"/>
        </w:rPr>
        <w:t xml:space="preserve"> Discussions should include a list of the products and their use, the rationale for using them, if any certifications for the planned environments will be conducted, and any analysis performed to ensure their compatibility.&gt;</w:t>
      </w:r>
    </w:p>
    <w:p w14:paraId="6B7294C2" w14:textId="2D4E523C" w:rsidR="003A6BED" w:rsidRPr="00245F30" w:rsidRDefault="003A6BED" w:rsidP="00472D5B">
      <w:pPr>
        <w:pStyle w:val="Heading2"/>
        <w:rPr>
          <w:rFonts w:cs="Arial"/>
        </w:rPr>
      </w:pPr>
      <w:bookmarkStart w:id="27" w:name="_Toc509935933"/>
      <w:r w:rsidRPr="00245F30">
        <w:rPr>
          <w:rFonts w:cs="Arial"/>
        </w:rPr>
        <w:t>Alternative Solutions</w:t>
      </w:r>
      <w:bookmarkEnd w:id="27"/>
    </w:p>
    <w:p w14:paraId="5694A7D5" w14:textId="537F6805" w:rsidR="00184AE6" w:rsidRPr="00245F30" w:rsidRDefault="00450E97" w:rsidP="00472D5B">
      <w:pPr>
        <w:jc w:val="left"/>
        <w:rPr>
          <w:rFonts w:cs="Arial"/>
        </w:rPr>
      </w:pPr>
      <w:bookmarkStart w:id="28" w:name="_Toc441476439"/>
      <w:bookmarkStart w:id="29" w:name="_Ref441482258"/>
      <w:bookmarkStart w:id="30" w:name="_Ref441482334"/>
      <w:bookmarkStart w:id="31" w:name="_Toc435607343"/>
      <w:r>
        <w:rPr>
          <w:rFonts w:cs="Arial"/>
        </w:rPr>
        <w:t>See Technical solution p</w:t>
      </w:r>
      <w:r w:rsidR="00184AE6" w:rsidRPr="00245F30">
        <w:rPr>
          <w:rFonts w:cs="Arial"/>
        </w:rPr>
        <w:t>rocess [TECHPROC].</w:t>
      </w:r>
    </w:p>
    <w:p w14:paraId="4C9243D1" w14:textId="04DFE874" w:rsidR="00AE7537" w:rsidRPr="00245F30" w:rsidRDefault="003A6BED" w:rsidP="00472D5B">
      <w:pPr>
        <w:jc w:val="left"/>
        <w:rPr>
          <w:rFonts w:cs="Arial"/>
        </w:rPr>
      </w:pPr>
      <w:r w:rsidRPr="00245F30">
        <w:rPr>
          <w:rFonts w:cs="Arial"/>
          <w:color w:val="0070C0"/>
        </w:rPr>
        <w:t>&lt;Link to or description of alternative solutions that already have been evaluated but not chosen</w:t>
      </w:r>
      <w:r w:rsidR="00DF54B5" w:rsidRPr="00245F30">
        <w:rPr>
          <w:rFonts w:cs="Arial"/>
          <w:color w:val="0070C0"/>
        </w:rPr>
        <w:t xml:space="preserve"> in this project</w:t>
      </w:r>
      <w:r w:rsidRPr="00245F30">
        <w:rPr>
          <w:rFonts w:cs="Arial"/>
          <w:color w:val="0070C0"/>
        </w:rPr>
        <w:t>&gt;</w:t>
      </w:r>
      <w:bookmarkEnd w:id="28"/>
      <w:bookmarkEnd w:id="29"/>
      <w:bookmarkEnd w:id="30"/>
      <w:bookmarkEnd w:id="31"/>
    </w:p>
    <w:p w14:paraId="62BCF32F" w14:textId="26F24D2E" w:rsidR="007D1F78" w:rsidRPr="00245F30" w:rsidRDefault="00DF54B5" w:rsidP="00472D5B">
      <w:pPr>
        <w:pStyle w:val="Heading2"/>
        <w:rPr>
          <w:rFonts w:cs="Arial"/>
        </w:rPr>
      </w:pPr>
      <w:bookmarkStart w:id="32" w:name="_Toc509935934"/>
      <w:r w:rsidRPr="00245F30">
        <w:rPr>
          <w:rFonts w:cs="Arial"/>
        </w:rPr>
        <w:t>Development environment</w:t>
      </w:r>
      <w:bookmarkEnd w:id="32"/>
    </w:p>
    <w:p w14:paraId="61530424" w14:textId="06F9C268" w:rsidR="00DF54B5" w:rsidRPr="00245F30" w:rsidRDefault="00DF54B5" w:rsidP="00472D5B">
      <w:pPr>
        <w:jc w:val="left"/>
        <w:rPr>
          <w:rFonts w:cs="Arial"/>
          <w:color w:val="0070C0"/>
        </w:rPr>
      </w:pPr>
      <w:r w:rsidRPr="00245F30">
        <w:rPr>
          <w:rFonts w:cs="Arial"/>
          <w:color w:val="0070C0"/>
        </w:rPr>
        <w:t xml:space="preserve">&lt;Link to or description </w:t>
      </w:r>
      <w:r w:rsidR="00C65566" w:rsidRPr="00245F30">
        <w:rPr>
          <w:rFonts w:cs="Arial"/>
          <w:color w:val="0070C0"/>
        </w:rPr>
        <w:t>of the</w:t>
      </w:r>
      <w:r w:rsidRPr="00245F30">
        <w:rPr>
          <w:rFonts w:cs="Arial"/>
          <w:color w:val="0070C0"/>
        </w:rPr>
        <w:t xml:space="preserve"> development environment&gt;</w:t>
      </w:r>
    </w:p>
    <w:p w14:paraId="65D7E829" w14:textId="08143AC4" w:rsidR="00DF54B5" w:rsidRPr="00245F30" w:rsidRDefault="00DF54B5" w:rsidP="00472D5B">
      <w:pPr>
        <w:pStyle w:val="Heading2"/>
        <w:rPr>
          <w:rFonts w:cs="Arial"/>
        </w:rPr>
      </w:pPr>
      <w:bookmarkStart w:id="33" w:name="_Toc509935935"/>
      <w:r w:rsidRPr="00245F30">
        <w:rPr>
          <w:rFonts w:cs="Arial"/>
        </w:rPr>
        <w:t xml:space="preserve">Test </w:t>
      </w:r>
      <w:r w:rsidR="005612EC">
        <w:rPr>
          <w:rFonts w:cs="Arial"/>
        </w:rPr>
        <w:t>e</w:t>
      </w:r>
      <w:r w:rsidRPr="00245F30">
        <w:rPr>
          <w:rFonts w:cs="Arial"/>
        </w:rPr>
        <w:t>nvironment</w:t>
      </w:r>
      <w:bookmarkEnd w:id="33"/>
    </w:p>
    <w:p w14:paraId="5EDCDA10" w14:textId="62D98324" w:rsidR="009D4E8E" w:rsidRPr="00245F30" w:rsidRDefault="00DF54B5" w:rsidP="00472D5B">
      <w:pPr>
        <w:jc w:val="left"/>
        <w:rPr>
          <w:rFonts w:cs="Arial"/>
        </w:rPr>
      </w:pPr>
      <w:r w:rsidRPr="00245F30">
        <w:rPr>
          <w:rFonts w:cs="Arial"/>
          <w:color w:val="0070C0"/>
        </w:rPr>
        <w:t xml:space="preserve">&lt;Link to or description </w:t>
      </w:r>
      <w:r w:rsidR="00C65566" w:rsidRPr="00245F30">
        <w:rPr>
          <w:rFonts w:cs="Arial"/>
          <w:color w:val="0070C0"/>
        </w:rPr>
        <w:t>of the</w:t>
      </w:r>
      <w:r w:rsidRPr="00245F30">
        <w:rPr>
          <w:rFonts w:cs="Arial"/>
          <w:color w:val="0070C0"/>
        </w:rPr>
        <w:t xml:space="preserve"> test environment&gt;</w:t>
      </w:r>
    </w:p>
    <w:p w14:paraId="3CE2FF50" w14:textId="7FFBA183" w:rsidR="007A78EB" w:rsidRPr="00245F30" w:rsidRDefault="007A78EB" w:rsidP="00472D5B">
      <w:pPr>
        <w:pStyle w:val="Heading1"/>
        <w:rPr>
          <w:rFonts w:cs="Arial"/>
        </w:rPr>
      </w:pPr>
      <w:bookmarkStart w:id="34" w:name="_Ref501716446"/>
      <w:bookmarkStart w:id="35" w:name="_Ref501716450"/>
      <w:bookmarkStart w:id="36" w:name="_Toc509935936"/>
      <w:bookmarkStart w:id="37" w:name="_Ref501368428"/>
      <w:bookmarkStart w:id="38" w:name="_Toc442684758"/>
      <w:bookmarkStart w:id="39" w:name="_Toc435607342"/>
      <w:r w:rsidRPr="00245F30">
        <w:rPr>
          <w:rFonts w:cs="Arial"/>
        </w:rPr>
        <w:t>Integration</w:t>
      </w:r>
      <w:bookmarkEnd w:id="34"/>
      <w:bookmarkEnd w:id="35"/>
      <w:bookmarkEnd w:id="36"/>
      <w:r w:rsidRPr="00245F30">
        <w:rPr>
          <w:rFonts w:cs="Arial"/>
        </w:rPr>
        <w:t xml:space="preserve"> </w:t>
      </w:r>
      <w:bookmarkEnd w:id="37"/>
    </w:p>
    <w:p w14:paraId="73701FC3" w14:textId="459B0FB3" w:rsidR="007C12EF" w:rsidRPr="00245F30" w:rsidRDefault="007C12EF" w:rsidP="00472D5B">
      <w:pPr>
        <w:pStyle w:val="Heading2"/>
        <w:rPr>
          <w:rFonts w:cs="Arial"/>
        </w:rPr>
      </w:pPr>
      <w:bookmarkStart w:id="40" w:name="_Toc509935937"/>
      <w:r w:rsidRPr="00245F30">
        <w:rPr>
          <w:rFonts w:cs="Arial"/>
        </w:rPr>
        <w:t xml:space="preserve">Integration </w:t>
      </w:r>
      <w:r w:rsidR="005612EC">
        <w:rPr>
          <w:rFonts w:cs="Arial"/>
        </w:rPr>
        <w:t>s</w:t>
      </w:r>
      <w:r w:rsidRPr="00245F30">
        <w:rPr>
          <w:rFonts w:cs="Arial"/>
        </w:rPr>
        <w:t>trategy</w:t>
      </w:r>
      <w:bookmarkEnd w:id="40"/>
    </w:p>
    <w:p w14:paraId="0CA92F93" w14:textId="35974412" w:rsidR="007C12EF" w:rsidRPr="00245F30" w:rsidRDefault="007C12EF" w:rsidP="00472D5B">
      <w:pPr>
        <w:jc w:val="left"/>
        <w:rPr>
          <w:rFonts w:cs="Arial"/>
          <w:color w:val="0070C0"/>
        </w:rPr>
      </w:pPr>
      <w:r w:rsidRPr="00245F30">
        <w:rPr>
          <w:rFonts w:cs="Arial"/>
          <w:color w:val="0070C0"/>
        </w:rPr>
        <w:t>&lt;Describe the project i</w:t>
      </w:r>
      <w:r w:rsidR="00450E97">
        <w:rPr>
          <w:rFonts w:cs="Arial"/>
          <w:color w:val="0070C0"/>
        </w:rPr>
        <w:t>ntegration strategy e.g. continu</w:t>
      </w:r>
      <w:r w:rsidR="005B0124" w:rsidRPr="00245F30">
        <w:rPr>
          <w:rFonts w:cs="Arial"/>
          <w:color w:val="0070C0"/>
        </w:rPr>
        <w:t>o</w:t>
      </w:r>
      <w:r w:rsidRPr="00245F30">
        <w:rPr>
          <w:rFonts w:cs="Arial"/>
          <w:color w:val="0070C0"/>
        </w:rPr>
        <w:t xml:space="preserve">us </w:t>
      </w:r>
      <w:r w:rsidR="005B0124" w:rsidRPr="00245F30">
        <w:rPr>
          <w:rFonts w:cs="Arial"/>
          <w:color w:val="0070C0"/>
        </w:rPr>
        <w:t xml:space="preserve">integration, </w:t>
      </w:r>
      <w:r w:rsidR="008373A0" w:rsidRPr="00245F30">
        <w:rPr>
          <w:rFonts w:cs="Arial"/>
          <w:color w:val="0070C0"/>
        </w:rPr>
        <w:t>continuous delivery, continuous deployment etc.</w:t>
      </w:r>
      <w:r w:rsidRPr="00245F30">
        <w:rPr>
          <w:rFonts w:cs="Arial"/>
          <w:color w:val="0070C0"/>
        </w:rPr>
        <w:t>&gt;</w:t>
      </w:r>
    </w:p>
    <w:p w14:paraId="3948AF43" w14:textId="77777777" w:rsidR="007C12EF" w:rsidRPr="00245F30" w:rsidRDefault="007C12EF" w:rsidP="00472D5B">
      <w:pPr>
        <w:jc w:val="left"/>
        <w:rPr>
          <w:rFonts w:cs="Arial"/>
        </w:rPr>
      </w:pPr>
    </w:p>
    <w:p w14:paraId="22E8D59F" w14:textId="30052165" w:rsidR="007C12EF" w:rsidRPr="00245F30" w:rsidRDefault="007C12EF" w:rsidP="00472D5B">
      <w:pPr>
        <w:pStyle w:val="Heading2"/>
        <w:rPr>
          <w:rFonts w:cs="Arial"/>
        </w:rPr>
      </w:pPr>
      <w:bookmarkStart w:id="41" w:name="_Toc509935938"/>
      <w:r w:rsidRPr="00245F30">
        <w:rPr>
          <w:rFonts w:cs="Arial"/>
        </w:rPr>
        <w:t xml:space="preserve">Branching </w:t>
      </w:r>
      <w:r w:rsidR="005612EC">
        <w:rPr>
          <w:rFonts w:cs="Arial"/>
        </w:rPr>
        <w:t>s</w:t>
      </w:r>
      <w:r w:rsidRPr="00245F30">
        <w:rPr>
          <w:rFonts w:cs="Arial"/>
        </w:rPr>
        <w:t>trategy</w:t>
      </w:r>
      <w:bookmarkEnd w:id="41"/>
    </w:p>
    <w:p w14:paraId="493FA700" w14:textId="776D877A" w:rsidR="007A78EB" w:rsidRPr="00245F30" w:rsidRDefault="007A78EB" w:rsidP="00472D5B">
      <w:pPr>
        <w:jc w:val="left"/>
        <w:rPr>
          <w:rFonts w:cs="Arial"/>
          <w:color w:val="0070C0"/>
        </w:rPr>
      </w:pPr>
      <w:r w:rsidRPr="00245F30">
        <w:rPr>
          <w:rFonts w:cs="Arial"/>
          <w:color w:val="0070C0"/>
        </w:rPr>
        <w:t>&lt;</w:t>
      </w:r>
      <w:r w:rsidR="009C3094" w:rsidRPr="00245F30">
        <w:rPr>
          <w:rFonts w:cs="Arial"/>
          <w:color w:val="0070C0"/>
        </w:rPr>
        <w:t xml:space="preserve">Describe the branching strategy used in the project e.g. commit of features </w:t>
      </w:r>
      <w:r w:rsidR="00FF19C7" w:rsidRPr="00245F30">
        <w:rPr>
          <w:rFonts w:cs="Arial"/>
          <w:color w:val="0070C0"/>
        </w:rPr>
        <w:t xml:space="preserve">to the software </w:t>
      </w:r>
      <w:proofErr w:type="spellStart"/>
      <w:r w:rsidR="00FF19C7" w:rsidRPr="00245F30">
        <w:rPr>
          <w:rFonts w:cs="Arial"/>
          <w:color w:val="0070C0"/>
        </w:rPr>
        <w:t>respository</w:t>
      </w:r>
      <w:proofErr w:type="spellEnd"/>
      <w:r w:rsidR="00FF19C7" w:rsidRPr="00245F30">
        <w:rPr>
          <w:rFonts w:cs="Arial"/>
          <w:color w:val="0070C0"/>
        </w:rPr>
        <w:t xml:space="preserve"> </w:t>
      </w:r>
      <w:r w:rsidR="009C3094" w:rsidRPr="00245F30">
        <w:rPr>
          <w:rFonts w:cs="Arial"/>
          <w:color w:val="0070C0"/>
        </w:rPr>
        <w:t xml:space="preserve">is done to </w:t>
      </w:r>
      <w:r w:rsidR="00FF19C7" w:rsidRPr="00245F30">
        <w:rPr>
          <w:rFonts w:cs="Arial"/>
          <w:color w:val="0070C0"/>
        </w:rPr>
        <w:t xml:space="preserve">a </w:t>
      </w:r>
      <w:r w:rsidR="009C3094" w:rsidRPr="00245F30">
        <w:rPr>
          <w:rFonts w:cs="Arial"/>
          <w:color w:val="0070C0"/>
        </w:rPr>
        <w:t>t</w:t>
      </w:r>
      <w:r w:rsidR="003A7984" w:rsidRPr="00245F30">
        <w:rPr>
          <w:rFonts w:cs="Arial"/>
          <w:color w:val="0070C0"/>
        </w:rPr>
        <w:t>w</w:t>
      </w:r>
      <w:r w:rsidR="009C3094" w:rsidRPr="00245F30">
        <w:rPr>
          <w:rFonts w:cs="Arial"/>
          <w:color w:val="0070C0"/>
        </w:rPr>
        <w:t xml:space="preserve">ig or branch, commit is done to </w:t>
      </w:r>
      <w:r w:rsidR="008373A0" w:rsidRPr="00245F30">
        <w:rPr>
          <w:rFonts w:cs="Arial"/>
          <w:color w:val="0070C0"/>
        </w:rPr>
        <w:t xml:space="preserve">the </w:t>
      </w:r>
      <w:r w:rsidR="009C3094" w:rsidRPr="00245F30">
        <w:rPr>
          <w:rFonts w:cs="Arial"/>
          <w:color w:val="0070C0"/>
        </w:rPr>
        <w:t>main trunk</w:t>
      </w:r>
      <w:r w:rsidR="008373A0" w:rsidRPr="00245F30">
        <w:rPr>
          <w:rFonts w:cs="Arial"/>
          <w:color w:val="0070C0"/>
        </w:rPr>
        <w:t xml:space="preserve"> etc</w:t>
      </w:r>
      <w:r w:rsidR="009C3094" w:rsidRPr="00245F30">
        <w:rPr>
          <w:rFonts w:cs="Arial"/>
          <w:color w:val="0070C0"/>
        </w:rPr>
        <w:t>.</w:t>
      </w:r>
      <w:r w:rsidRPr="00245F30">
        <w:rPr>
          <w:rFonts w:cs="Arial"/>
          <w:color w:val="0070C0"/>
        </w:rPr>
        <w:t>&gt;</w:t>
      </w:r>
    </w:p>
    <w:p w14:paraId="49A0F9EA" w14:textId="77777777" w:rsidR="007C12EF" w:rsidRPr="00245F30" w:rsidRDefault="007C12EF" w:rsidP="00472D5B">
      <w:pPr>
        <w:jc w:val="left"/>
        <w:rPr>
          <w:rFonts w:cs="Arial"/>
        </w:rPr>
      </w:pPr>
    </w:p>
    <w:p w14:paraId="6BF164D7" w14:textId="443CBEC8" w:rsidR="00253B3C" w:rsidRPr="00245F30" w:rsidRDefault="003A4E61" w:rsidP="00472D5B">
      <w:pPr>
        <w:pStyle w:val="Heading1"/>
        <w:rPr>
          <w:rFonts w:cs="Arial"/>
        </w:rPr>
      </w:pPr>
      <w:bookmarkStart w:id="42" w:name="_Toc509935939"/>
      <w:r w:rsidRPr="00245F30">
        <w:rPr>
          <w:rFonts w:cs="Arial"/>
        </w:rPr>
        <w:t>Software development approach</w:t>
      </w:r>
      <w:bookmarkEnd w:id="42"/>
    </w:p>
    <w:p w14:paraId="567761AD" w14:textId="22D07841" w:rsidR="001406D2" w:rsidRPr="00245F30" w:rsidRDefault="003A4E61" w:rsidP="00472D5B">
      <w:pPr>
        <w:jc w:val="left"/>
        <w:rPr>
          <w:rFonts w:cs="Arial"/>
        </w:rPr>
      </w:pPr>
      <w:r w:rsidRPr="00245F30">
        <w:rPr>
          <w:rFonts w:cs="Arial"/>
        </w:rPr>
        <w:t xml:space="preserve">The </w:t>
      </w:r>
      <w:r w:rsidR="001406D2" w:rsidRPr="00245F30">
        <w:rPr>
          <w:rFonts w:cs="Arial"/>
        </w:rPr>
        <w:t xml:space="preserve">BEUMER </w:t>
      </w:r>
      <w:r w:rsidRPr="00245F30">
        <w:rPr>
          <w:rFonts w:cs="Arial"/>
        </w:rPr>
        <w:t>software development mode</w:t>
      </w:r>
      <w:r w:rsidR="001406D2" w:rsidRPr="00245F30">
        <w:rPr>
          <w:rFonts w:cs="Arial"/>
        </w:rPr>
        <w:t>l is used for this project:</w:t>
      </w:r>
    </w:p>
    <w:p w14:paraId="696FD186" w14:textId="1A65D1CA" w:rsidR="003A4E61" w:rsidRPr="00245F30" w:rsidRDefault="001406D2" w:rsidP="00472D5B">
      <w:pPr>
        <w:jc w:val="left"/>
        <w:rPr>
          <w:rFonts w:cs="Arial"/>
        </w:rPr>
      </w:pPr>
      <w:r w:rsidRPr="00245F30">
        <w:rPr>
          <w:rFonts w:cs="Arial"/>
        </w:rPr>
        <w:t xml:space="preserve"> </w:t>
      </w:r>
      <w:r w:rsidRPr="00245F30">
        <w:rPr>
          <w:rFonts w:cs="Arial"/>
          <w:color w:val="4F81BD" w:themeColor="accent1"/>
        </w:rPr>
        <w:t>&lt;</w:t>
      </w:r>
      <w:r w:rsidR="00C65566" w:rsidRPr="00245F30">
        <w:rPr>
          <w:rFonts w:cs="Arial"/>
          <w:color w:val="4F81BD" w:themeColor="accent1"/>
        </w:rPr>
        <w:t>Insert</w:t>
      </w:r>
      <w:r w:rsidRPr="00245F30">
        <w:rPr>
          <w:rFonts w:cs="Arial"/>
          <w:color w:val="4F81BD" w:themeColor="accent1"/>
        </w:rPr>
        <w:t xml:space="preserve"> ref.</w:t>
      </w:r>
      <w:r w:rsidR="003A4E61" w:rsidRPr="00245F30">
        <w:rPr>
          <w:rFonts w:cs="Arial"/>
          <w:color w:val="4F81BD" w:themeColor="accent1"/>
        </w:rPr>
        <w:t xml:space="preserve"> to software development model</w:t>
      </w:r>
      <w:r w:rsidRPr="00245F30">
        <w:rPr>
          <w:rFonts w:cs="Arial"/>
          <w:color w:val="4F81BD" w:themeColor="accent1"/>
        </w:rPr>
        <w:t>&gt;</w:t>
      </w:r>
    </w:p>
    <w:p w14:paraId="56B9CA28" w14:textId="68D24834" w:rsidR="007D1F78" w:rsidRPr="00245F30" w:rsidRDefault="003A4E61" w:rsidP="00472D5B">
      <w:pPr>
        <w:pStyle w:val="Heading2"/>
        <w:rPr>
          <w:rFonts w:cs="Arial"/>
        </w:rPr>
      </w:pPr>
      <w:bookmarkStart w:id="43" w:name="_Toc509935940"/>
      <w:r w:rsidRPr="00245F30">
        <w:rPr>
          <w:rFonts w:cs="Arial"/>
        </w:rPr>
        <w:t xml:space="preserve">Requirement </w:t>
      </w:r>
      <w:r w:rsidR="005612EC">
        <w:rPr>
          <w:rFonts w:cs="Arial"/>
        </w:rPr>
        <w:t>de</w:t>
      </w:r>
      <w:r w:rsidRPr="00245F30">
        <w:rPr>
          <w:rFonts w:cs="Arial"/>
        </w:rPr>
        <w:t>velopment</w:t>
      </w:r>
      <w:bookmarkEnd w:id="43"/>
    </w:p>
    <w:p w14:paraId="7376ADE9" w14:textId="24BF7228" w:rsidR="00716FD0" w:rsidRPr="00245F30" w:rsidRDefault="00716FD0" w:rsidP="00472D5B">
      <w:pPr>
        <w:jc w:val="left"/>
        <w:rPr>
          <w:rFonts w:cs="Arial"/>
        </w:rPr>
      </w:pPr>
      <w:r w:rsidRPr="00245F30">
        <w:rPr>
          <w:rFonts w:cs="Arial"/>
        </w:rPr>
        <w:t xml:space="preserve">See </w:t>
      </w:r>
      <w:r w:rsidR="00A21EF4">
        <w:rPr>
          <w:rFonts w:cs="Arial"/>
        </w:rPr>
        <w:t>Scope</w:t>
      </w:r>
      <w:r w:rsidR="00F46DC9" w:rsidRPr="00245F30">
        <w:rPr>
          <w:rFonts w:cs="Arial"/>
        </w:rPr>
        <w:t xml:space="preserve"> </w:t>
      </w:r>
      <w:r w:rsidR="00A21EF4">
        <w:rPr>
          <w:rFonts w:cs="Arial"/>
        </w:rPr>
        <w:t>p</w:t>
      </w:r>
      <w:r w:rsidR="00F46DC9" w:rsidRPr="00245F30">
        <w:rPr>
          <w:rFonts w:cs="Arial"/>
        </w:rPr>
        <w:t>rocess [</w:t>
      </w:r>
      <w:r w:rsidR="00A21EF4">
        <w:rPr>
          <w:rFonts w:cs="Arial"/>
        </w:rPr>
        <w:t>SCOPE</w:t>
      </w:r>
      <w:r w:rsidR="00A21EF4" w:rsidRPr="00245F30">
        <w:rPr>
          <w:rFonts w:cs="Arial"/>
        </w:rPr>
        <w:t>PROC</w:t>
      </w:r>
      <w:r w:rsidR="00F46DC9" w:rsidRPr="00245F30">
        <w:rPr>
          <w:rFonts w:cs="Arial"/>
        </w:rPr>
        <w:t>]</w:t>
      </w:r>
      <w:r w:rsidRPr="00245F30">
        <w:rPr>
          <w:rFonts w:cs="Arial"/>
        </w:rPr>
        <w:t>.</w:t>
      </w:r>
    </w:p>
    <w:p w14:paraId="3983BA16" w14:textId="30564965" w:rsidR="00F46DC9" w:rsidRPr="00245F30" w:rsidRDefault="00F46DC9" w:rsidP="00472D5B">
      <w:pPr>
        <w:jc w:val="left"/>
        <w:rPr>
          <w:rFonts w:cs="Arial"/>
          <w:color w:val="4F81BD" w:themeColor="accent1"/>
        </w:rPr>
      </w:pPr>
      <w:r w:rsidRPr="00245F30">
        <w:rPr>
          <w:rFonts w:cs="Arial"/>
          <w:color w:val="4F81BD" w:themeColor="accent1"/>
        </w:rPr>
        <w:t>&lt;</w:t>
      </w:r>
      <w:r w:rsidR="00C65566" w:rsidRPr="00245F30">
        <w:rPr>
          <w:rFonts w:cs="Arial"/>
          <w:color w:val="4F81BD" w:themeColor="accent1"/>
        </w:rPr>
        <w:t>Insert</w:t>
      </w:r>
      <w:r w:rsidRPr="00245F30">
        <w:rPr>
          <w:rFonts w:cs="Arial"/>
          <w:color w:val="4F81BD" w:themeColor="accent1"/>
        </w:rPr>
        <w:t xml:space="preserve"> ref. to RD plan&gt;</w:t>
      </w:r>
    </w:p>
    <w:p w14:paraId="0A9464C0" w14:textId="79E9C8BA" w:rsidR="007D1F78" w:rsidRPr="00245F30" w:rsidRDefault="007D1F78" w:rsidP="00472D5B">
      <w:pPr>
        <w:pStyle w:val="Heading3"/>
        <w:rPr>
          <w:rFonts w:cs="Arial"/>
        </w:rPr>
      </w:pPr>
      <w:bookmarkStart w:id="44" w:name="_Toc509935941"/>
      <w:r w:rsidRPr="00245F30">
        <w:rPr>
          <w:rFonts w:cs="Arial"/>
        </w:rPr>
        <w:t>Tailoring</w:t>
      </w:r>
      <w:bookmarkEnd w:id="44"/>
    </w:p>
    <w:p w14:paraId="0DEC1588" w14:textId="5F8B2CB7" w:rsidR="001F438E" w:rsidRPr="00245F30" w:rsidRDefault="001F438E" w:rsidP="00472D5B">
      <w:pPr>
        <w:jc w:val="left"/>
        <w:rPr>
          <w:rFonts w:cs="Arial"/>
        </w:rPr>
      </w:pPr>
      <w:r w:rsidRPr="00245F30">
        <w:rPr>
          <w:rFonts w:cs="Arial"/>
        </w:rPr>
        <w:t xml:space="preserve">See </w:t>
      </w:r>
      <w:r w:rsidR="003F39D9">
        <w:rPr>
          <w:rFonts w:cs="Arial"/>
        </w:rPr>
        <w:t>Organisational Scope Management Plan</w:t>
      </w:r>
      <w:r w:rsidRPr="00245F30">
        <w:rPr>
          <w:rFonts w:cs="Arial"/>
        </w:rPr>
        <w:t xml:space="preserve"> [</w:t>
      </w:r>
      <w:r w:rsidR="00F46DC9" w:rsidRPr="00245F30">
        <w:rPr>
          <w:rFonts w:cs="Arial"/>
        </w:rPr>
        <w:t>REQDEV</w:t>
      </w:r>
      <w:r w:rsidRPr="00245F30">
        <w:rPr>
          <w:rFonts w:cs="Arial"/>
        </w:rPr>
        <w:t>TAIL].</w:t>
      </w:r>
    </w:p>
    <w:p w14:paraId="2172EDB8" w14:textId="686D71EA" w:rsidR="00F46DC9" w:rsidRPr="00245F30" w:rsidRDefault="00F46DC9" w:rsidP="00472D5B">
      <w:pPr>
        <w:jc w:val="left"/>
        <w:rPr>
          <w:rFonts w:cs="Arial"/>
          <w:color w:val="0070C0"/>
        </w:rPr>
      </w:pPr>
      <w:r w:rsidRPr="00245F30">
        <w:rPr>
          <w:rFonts w:cs="Arial"/>
          <w:color w:val="0070C0"/>
        </w:rPr>
        <w:t>&lt;Describe tailoring of the requirement development process &gt;</w:t>
      </w:r>
    </w:p>
    <w:p w14:paraId="7AC432D6" w14:textId="600A4364" w:rsidR="00253B3C" w:rsidRPr="00245F30" w:rsidRDefault="005612EC" w:rsidP="00472D5B">
      <w:pPr>
        <w:pStyle w:val="Heading2"/>
        <w:rPr>
          <w:rFonts w:cs="Arial"/>
        </w:rPr>
      </w:pPr>
      <w:bookmarkStart w:id="45" w:name="_Toc509935942"/>
      <w:r>
        <w:rPr>
          <w:rFonts w:cs="Arial"/>
        </w:rPr>
        <w:t>Technical s</w:t>
      </w:r>
      <w:r w:rsidR="003A4E61" w:rsidRPr="00245F30">
        <w:rPr>
          <w:rFonts w:cs="Arial"/>
        </w:rPr>
        <w:t>olution</w:t>
      </w:r>
      <w:bookmarkEnd w:id="45"/>
      <w:r w:rsidR="00253B3C" w:rsidRPr="00245F30">
        <w:rPr>
          <w:rFonts w:cs="Arial"/>
        </w:rPr>
        <w:t xml:space="preserve"> </w:t>
      </w:r>
    </w:p>
    <w:p w14:paraId="2531559A" w14:textId="25C2BA68" w:rsidR="002A019D" w:rsidRPr="00245F30" w:rsidRDefault="002A019D" w:rsidP="00472D5B">
      <w:pPr>
        <w:jc w:val="left"/>
        <w:rPr>
          <w:rFonts w:cs="Arial"/>
        </w:rPr>
      </w:pPr>
      <w:r w:rsidRPr="00245F30">
        <w:rPr>
          <w:rFonts w:cs="Arial"/>
        </w:rPr>
        <w:t xml:space="preserve">Consider alternative solutions as described in the Technical </w:t>
      </w:r>
      <w:r w:rsidR="00A21EF4">
        <w:rPr>
          <w:rFonts w:cs="Arial"/>
        </w:rPr>
        <w:t>solution p</w:t>
      </w:r>
      <w:r w:rsidRPr="00245F30">
        <w:rPr>
          <w:rFonts w:cs="Arial"/>
        </w:rPr>
        <w:t>rocess [TECHPROC].</w:t>
      </w:r>
    </w:p>
    <w:p w14:paraId="088BAA3B" w14:textId="0E4E559C" w:rsidR="002A019D" w:rsidRPr="00245F30" w:rsidRDefault="002A019D" w:rsidP="00472D5B">
      <w:pPr>
        <w:jc w:val="left"/>
        <w:rPr>
          <w:rFonts w:cs="Arial"/>
        </w:rPr>
      </w:pPr>
      <w:r w:rsidRPr="00245F30">
        <w:rPr>
          <w:rFonts w:cs="Arial"/>
        </w:rPr>
        <w:t xml:space="preserve">List all interfaces that must be monitored and controlled as described in the Interface </w:t>
      </w:r>
      <w:r w:rsidR="00A21EF4">
        <w:rPr>
          <w:rFonts w:cs="Arial"/>
        </w:rPr>
        <w:t>m</w:t>
      </w:r>
      <w:r w:rsidRPr="00245F30">
        <w:rPr>
          <w:rFonts w:cs="Arial"/>
        </w:rPr>
        <w:t xml:space="preserve">anagement </w:t>
      </w:r>
      <w:r w:rsidR="00A21EF4">
        <w:rPr>
          <w:rFonts w:cs="Arial"/>
        </w:rPr>
        <w:t>p</w:t>
      </w:r>
      <w:r w:rsidRPr="00245F30">
        <w:rPr>
          <w:rFonts w:cs="Arial"/>
        </w:rPr>
        <w:t>rocess [IFMGRPROC].</w:t>
      </w:r>
    </w:p>
    <w:p w14:paraId="3215F2F5" w14:textId="2A607AD0" w:rsidR="00253B3C" w:rsidRPr="00245F30" w:rsidRDefault="00253B3C" w:rsidP="00472D5B">
      <w:pPr>
        <w:pStyle w:val="Heading3"/>
        <w:rPr>
          <w:rFonts w:cs="Arial"/>
        </w:rPr>
      </w:pPr>
      <w:bookmarkStart w:id="46" w:name="_Toc509935943"/>
      <w:r w:rsidRPr="00245F30">
        <w:rPr>
          <w:rFonts w:cs="Arial"/>
        </w:rPr>
        <w:t>Tailoring</w:t>
      </w:r>
      <w:bookmarkEnd w:id="46"/>
    </w:p>
    <w:p w14:paraId="4F820B01" w14:textId="60F49FB3" w:rsidR="007D1F78" w:rsidRPr="00245F30" w:rsidRDefault="007D1F78" w:rsidP="00472D5B">
      <w:pPr>
        <w:jc w:val="left"/>
        <w:rPr>
          <w:rFonts w:cs="Arial"/>
          <w:color w:val="0070C0"/>
        </w:rPr>
      </w:pPr>
      <w:r w:rsidRPr="00245F30">
        <w:rPr>
          <w:rFonts w:cs="Arial"/>
          <w:color w:val="0070C0"/>
        </w:rPr>
        <w:t xml:space="preserve">&lt;Describe </w:t>
      </w:r>
      <w:r w:rsidR="00DB5D96" w:rsidRPr="00245F30">
        <w:rPr>
          <w:rFonts w:cs="Arial"/>
          <w:color w:val="4F81BD" w:themeColor="accent1"/>
        </w:rPr>
        <w:t>any deviations from the</w:t>
      </w:r>
      <w:r w:rsidR="002A019D" w:rsidRPr="00245F30">
        <w:rPr>
          <w:rFonts w:cs="Arial"/>
          <w:color w:val="4F81BD" w:themeColor="accent1"/>
        </w:rPr>
        <w:t xml:space="preserve"> Technical </w:t>
      </w:r>
      <w:r w:rsidR="00A21EF4">
        <w:rPr>
          <w:rFonts w:cs="Arial"/>
          <w:color w:val="4F81BD" w:themeColor="accent1"/>
        </w:rPr>
        <w:t>s</w:t>
      </w:r>
      <w:r w:rsidR="002A019D" w:rsidRPr="00245F30">
        <w:rPr>
          <w:rFonts w:cs="Arial"/>
          <w:color w:val="4F81BD" w:themeColor="accent1"/>
        </w:rPr>
        <w:t xml:space="preserve">olution </w:t>
      </w:r>
      <w:r w:rsidR="00A21EF4">
        <w:rPr>
          <w:rFonts w:cs="Arial"/>
          <w:color w:val="4F81BD" w:themeColor="accent1"/>
        </w:rPr>
        <w:t>p</w:t>
      </w:r>
      <w:r w:rsidR="00DB5D96" w:rsidRPr="00245F30">
        <w:rPr>
          <w:rFonts w:cs="Arial"/>
          <w:color w:val="4F81BD" w:themeColor="accent1"/>
        </w:rPr>
        <w:t>rocess</w:t>
      </w:r>
      <w:r w:rsidRPr="00245F30">
        <w:rPr>
          <w:rFonts w:cs="Arial"/>
          <w:color w:val="0070C0"/>
        </w:rPr>
        <w:t xml:space="preserve"> </w:t>
      </w:r>
      <w:r w:rsidR="002A019D" w:rsidRPr="00245F30">
        <w:rPr>
          <w:rFonts w:cs="Arial"/>
          <w:color w:val="0070C0"/>
        </w:rPr>
        <w:t>[TECHPROC]</w:t>
      </w:r>
      <w:r w:rsidRPr="00245F30">
        <w:rPr>
          <w:rFonts w:cs="Arial"/>
          <w:color w:val="0070C0"/>
        </w:rPr>
        <w:t>&gt;</w:t>
      </w:r>
    </w:p>
    <w:p w14:paraId="7F359482" w14:textId="652955F6" w:rsidR="007D1F78" w:rsidRPr="00245F30" w:rsidRDefault="007D1F78" w:rsidP="00472D5B">
      <w:pPr>
        <w:pStyle w:val="Heading2"/>
        <w:rPr>
          <w:rFonts w:cs="Arial"/>
        </w:rPr>
      </w:pPr>
      <w:bookmarkStart w:id="47" w:name="_Toc509935944"/>
      <w:r w:rsidRPr="00245F30">
        <w:rPr>
          <w:rFonts w:cs="Arial"/>
        </w:rPr>
        <w:t>I</w:t>
      </w:r>
      <w:r w:rsidR="005612EC">
        <w:rPr>
          <w:rFonts w:cs="Arial"/>
        </w:rPr>
        <w:t>mplementation</w:t>
      </w:r>
      <w:bookmarkEnd w:id="47"/>
      <w:r w:rsidRPr="00245F30">
        <w:rPr>
          <w:rFonts w:cs="Arial"/>
        </w:rPr>
        <w:t xml:space="preserve"> </w:t>
      </w:r>
    </w:p>
    <w:p w14:paraId="79791D25" w14:textId="4FBFD3C0" w:rsidR="00871D49" w:rsidRPr="00245F30" w:rsidRDefault="00A21EF4" w:rsidP="00472D5B">
      <w:pPr>
        <w:jc w:val="left"/>
        <w:rPr>
          <w:rFonts w:cs="Arial"/>
        </w:rPr>
      </w:pPr>
      <w:r>
        <w:rPr>
          <w:rFonts w:cs="Arial"/>
        </w:rPr>
        <w:t>See Implementation p</w:t>
      </w:r>
      <w:r w:rsidR="00871D49" w:rsidRPr="00245F30">
        <w:rPr>
          <w:rFonts w:cs="Arial"/>
        </w:rPr>
        <w:t>rocess [IMPLPROC].</w:t>
      </w:r>
    </w:p>
    <w:p w14:paraId="424B5F00" w14:textId="3DE9C83B" w:rsidR="00496638" w:rsidRPr="00245F30" w:rsidRDefault="00496638" w:rsidP="00472D5B">
      <w:pPr>
        <w:pStyle w:val="Heading3"/>
        <w:rPr>
          <w:rFonts w:cs="Arial"/>
        </w:rPr>
      </w:pPr>
      <w:bookmarkStart w:id="48" w:name="_Ref503448572"/>
      <w:bookmarkStart w:id="49" w:name="_Toc509935945"/>
      <w:r w:rsidRPr="00245F30">
        <w:rPr>
          <w:rFonts w:cs="Arial"/>
        </w:rPr>
        <w:t xml:space="preserve">Code </w:t>
      </w:r>
      <w:r w:rsidR="005612EC">
        <w:rPr>
          <w:rFonts w:cs="Arial"/>
        </w:rPr>
        <w:t>r</w:t>
      </w:r>
      <w:r w:rsidRPr="00245F30">
        <w:rPr>
          <w:rFonts w:cs="Arial"/>
        </w:rPr>
        <w:t>eview</w:t>
      </w:r>
      <w:bookmarkEnd w:id="48"/>
      <w:bookmarkEnd w:id="49"/>
    </w:p>
    <w:p w14:paraId="17182465" w14:textId="1D2C8F25" w:rsidR="00496638" w:rsidRPr="00245F30" w:rsidRDefault="00496638" w:rsidP="00472D5B">
      <w:pPr>
        <w:jc w:val="left"/>
        <w:rPr>
          <w:rFonts w:cs="Arial"/>
        </w:rPr>
      </w:pPr>
      <w:r w:rsidRPr="00245F30">
        <w:rPr>
          <w:rFonts w:cs="Arial"/>
        </w:rPr>
        <w:t>Define the level of code review</w:t>
      </w:r>
      <w:r w:rsidR="00AD2C3C" w:rsidRPr="00245F30">
        <w:rPr>
          <w:rFonts w:cs="Arial"/>
        </w:rPr>
        <w:t>.</w:t>
      </w:r>
      <w:r w:rsidRPr="00245F30">
        <w:rPr>
          <w:rFonts w:cs="Arial"/>
        </w:rPr>
        <w:t xml:space="preserve"> </w:t>
      </w:r>
      <w:r w:rsidR="00AD2C3C" w:rsidRPr="00245F30">
        <w:rPr>
          <w:rFonts w:cs="Arial"/>
          <w:color w:val="4F81BD" w:themeColor="accent1"/>
        </w:rPr>
        <w:t xml:space="preserve">&lt;Describe </w:t>
      </w:r>
      <w:r w:rsidR="00683518" w:rsidRPr="00245F30">
        <w:rPr>
          <w:rFonts w:cs="Arial"/>
          <w:color w:val="4F81BD" w:themeColor="accent1"/>
        </w:rPr>
        <w:t>strategy for</w:t>
      </w:r>
      <w:r w:rsidR="00AD2C3C" w:rsidRPr="00245F30">
        <w:rPr>
          <w:rFonts w:cs="Arial"/>
          <w:color w:val="4F81BD" w:themeColor="accent1"/>
        </w:rPr>
        <w:t xml:space="preserve"> code review:</w:t>
      </w:r>
      <w:r w:rsidRPr="00245F30">
        <w:rPr>
          <w:rFonts w:cs="Arial"/>
          <w:color w:val="4F81BD" w:themeColor="accent1"/>
        </w:rPr>
        <w:t xml:space="preserve"> </w:t>
      </w:r>
      <w:r w:rsidR="00AD2C3C" w:rsidRPr="00245F30">
        <w:rPr>
          <w:rFonts w:cs="Arial"/>
          <w:color w:val="4F81BD" w:themeColor="accent1"/>
        </w:rPr>
        <w:t xml:space="preserve">e.g. </w:t>
      </w:r>
      <w:r w:rsidRPr="00245F30">
        <w:rPr>
          <w:rFonts w:cs="Arial"/>
          <w:color w:val="4F81BD" w:themeColor="accent1"/>
        </w:rPr>
        <w:t>code review of all project developed code, no formal code review of project code, only review of critical project code etc.</w:t>
      </w:r>
      <w:r w:rsidR="00AD2C3C" w:rsidRPr="00245F30">
        <w:rPr>
          <w:rFonts w:cs="Arial"/>
          <w:color w:val="4F81BD" w:themeColor="accent1"/>
        </w:rPr>
        <w:t>&gt;</w:t>
      </w:r>
      <w:r w:rsidRPr="00245F30">
        <w:rPr>
          <w:rFonts w:cs="Arial"/>
        </w:rPr>
        <w:t xml:space="preserve"> </w:t>
      </w:r>
    </w:p>
    <w:p w14:paraId="687A7EFC" w14:textId="3D6B8057" w:rsidR="00AD1763" w:rsidRPr="00245F30" w:rsidRDefault="00AD1763" w:rsidP="00AD1763">
      <w:pPr>
        <w:pStyle w:val="Heading3"/>
        <w:rPr>
          <w:rFonts w:cs="Arial"/>
        </w:rPr>
      </w:pPr>
      <w:bookmarkStart w:id="50" w:name="_Toc509935946"/>
      <w:r>
        <w:rPr>
          <w:rFonts w:cs="Arial"/>
        </w:rPr>
        <w:t>System Component test</w:t>
      </w:r>
      <w:bookmarkEnd w:id="50"/>
    </w:p>
    <w:p w14:paraId="6B8D7687" w14:textId="169D8F30" w:rsidR="006D65B4" w:rsidRDefault="00AD1763" w:rsidP="00AD1763">
      <w:pPr>
        <w:jc w:val="left"/>
        <w:rPr>
          <w:rFonts w:cs="Arial"/>
          <w:color w:val="4F81BD" w:themeColor="accent1"/>
        </w:rPr>
      </w:pPr>
      <w:r w:rsidRPr="00245F30">
        <w:rPr>
          <w:rFonts w:cs="Arial"/>
        </w:rPr>
        <w:t xml:space="preserve">Define the </w:t>
      </w:r>
      <w:r w:rsidR="006D65B4">
        <w:rPr>
          <w:rFonts w:cs="Arial"/>
        </w:rPr>
        <w:t>testing strategy for the system component testing</w:t>
      </w:r>
      <w:r w:rsidRPr="00245F30">
        <w:rPr>
          <w:rFonts w:cs="Arial"/>
        </w:rPr>
        <w:t xml:space="preserve">. </w:t>
      </w:r>
      <w:r w:rsidRPr="00245F30">
        <w:rPr>
          <w:rFonts w:cs="Arial"/>
          <w:color w:val="4F81BD" w:themeColor="accent1"/>
        </w:rPr>
        <w:t xml:space="preserve">&lt;Describe strategy for </w:t>
      </w:r>
      <w:r w:rsidR="006D65B4">
        <w:rPr>
          <w:rFonts w:cs="Arial"/>
          <w:color w:val="4F81BD" w:themeColor="accent1"/>
        </w:rPr>
        <w:t>system component testing</w:t>
      </w:r>
      <w:r w:rsidRPr="00245F30">
        <w:rPr>
          <w:rFonts w:cs="Arial"/>
          <w:color w:val="4F81BD" w:themeColor="accent1"/>
        </w:rPr>
        <w:t xml:space="preserve">: e.g. </w:t>
      </w:r>
      <w:r w:rsidR="006D65B4">
        <w:rPr>
          <w:rFonts w:cs="Arial"/>
          <w:color w:val="4F81BD" w:themeColor="accent1"/>
        </w:rPr>
        <w:t>test setup criteria, logical/physical setups, level of regression testing, automatic vs. manual testing</w:t>
      </w:r>
      <w:r w:rsidRPr="00245F30">
        <w:rPr>
          <w:rFonts w:cs="Arial"/>
          <w:color w:val="4F81BD" w:themeColor="accent1"/>
        </w:rPr>
        <w:t xml:space="preserve"> etc</w:t>
      </w:r>
      <w:r w:rsidR="006D65B4">
        <w:rPr>
          <w:rFonts w:cs="Arial"/>
          <w:color w:val="4F81BD" w:themeColor="accent1"/>
        </w:rPr>
        <w:t>.&gt;</w:t>
      </w:r>
    </w:p>
    <w:p w14:paraId="74E6BFB3" w14:textId="24F0AEEE" w:rsidR="00AD1763" w:rsidRPr="00245F30" w:rsidRDefault="006D65B4" w:rsidP="00AD1763">
      <w:pPr>
        <w:jc w:val="left"/>
        <w:rPr>
          <w:rFonts w:cs="Arial"/>
        </w:rPr>
      </w:pPr>
      <w:r>
        <w:t xml:space="preserve">&lt; Because the development is feature driven the </w:t>
      </w:r>
      <w:r w:rsidR="0026082C">
        <w:t xml:space="preserve">testing strategy </w:t>
      </w:r>
      <w:r>
        <w:t>should also be feature driven in order to provide continuous integration in the projects</w:t>
      </w:r>
      <w:proofErr w:type="gramStart"/>
      <w:r>
        <w:t>.</w:t>
      </w:r>
      <w:r w:rsidR="00AD1763" w:rsidRPr="00245F30">
        <w:rPr>
          <w:rFonts w:cs="Arial"/>
          <w:color w:val="4F81BD" w:themeColor="accent1"/>
        </w:rPr>
        <w:t>.</w:t>
      </w:r>
      <w:proofErr w:type="gramEnd"/>
      <w:r w:rsidR="00AD1763" w:rsidRPr="00245F30">
        <w:rPr>
          <w:rFonts w:cs="Arial"/>
          <w:color w:val="4F81BD" w:themeColor="accent1"/>
        </w:rPr>
        <w:t>&gt;</w:t>
      </w:r>
      <w:r w:rsidR="00AD1763" w:rsidRPr="00245F30">
        <w:rPr>
          <w:rFonts w:cs="Arial"/>
        </w:rPr>
        <w:t xml:space="preserve"> </w:t>
      </w:r>
    </w:p>
    <w:p w14:paraId="5A553EAD" w14:textId="77777777" w:rsidR="007D1F78" w:rsidRPr="00245F30" w:rsidRDefault="007D1F78" w:rsidP="00472D5B">
      <w:pPr>
        <w:pStyle w:val="Heading3"/>
        <w:rPr>
          <w:rFonts w:cs="Arial"/>
        </w:rPr>
      </w:pPr>
      <w:bookmarkStart w:id="51" w:name="_Toc509935947"/>
      <w:r w:rsidRPr="00245F30">
        <w:rPr>
          <w:rFonts w:cs="Arial"/>
        </w:rPr>
        <w:t>Tailoring</w:t>
      </w:r>
      <w:bookmarkEnd w:id="51"/>
    </w:p>
    <w:p w14:paraId="4AECF310" w14:textId="519BB0E1" w:rsidR="007D1F78" w:rsidRPr="00245F30" w:rsidRDefault="007D1F78" w:rsidP="00472D5B">
      <w:pPr>
        <w:jc w:val="left"/>
        <w:rPr>
          <w:rFonts w:cs="Arial"/>
          <w:color w:val="0070C0"/>
        </w:rPr>
      </w:pPr>
      <w:r w:rsidRPr="00245F30">
        <w:rPr>
          <w:rFonts w:cs="Arial"/>
          <w:color w:val="0070C0"/>
        </w:rPr>
        <w:t>&lt;</w:t>
      </w:r>
      <w:r w:rsidR="00514E90" w:rsidRPr="00245F30">
        <w:rPr>
          <w:rFonts w:cs="Arial"/>
          <w:color w:val="4F81BD" w:themeColor="accent1"/>
        </w:rPr>
        <w:t xml:space="preserve">Describe any deviations from the </w:t>
      </w:r>
      <w:r w:rsidR="002A019D" w:rsidRPr="00245F30">
        <w:rPr>
          <w:rFonts w:cs="Arial"/>
          <w:color w:val="0070C0"/>
        </w:rPr>
        <w:t xml:space="preserve">Implementation </w:t>
      </w:r>
      <w:r w:rsidR="00A21EF4">
        <w:rPr>
          <w:rFonts w:cs="Arial"/>
          <w:color w:val="0070C0"/>
        </w:rPr>
        <w:t>p</w:t>
      </w:r>
      <w:r w:rsidR="00514E90" w:rsidRPr="00245F30">
        <w:rPr>
          <w:rFonts w:cs="Arial"/>
          <w:color w:val="0070C0"/>
        </w:rPr>
        <w:t>rocess</w:t>
      </w:r>
      <w:r w:rsidR="002A019D" w:rsidRPr="00245F30">
        <w:rPr>
          <w:rFonts w:cs="Arial"/>
          <w:color w:val="0070C0"/>
        </w:rPr>
        <w:t xml:space="preserve"> [IMPLPROC]</w:t>
      </w:r>
      <w:r w:rsidR="00514E90" w:rsidRPr="00245F30">
        <w:rPr>
          <w:rFonts w:cs="Arial"/>
          <w:color w:val="0070C0"/>
        </w:rPr>
        <w:t>, e.g. no unit testing of software test tools etc.</w:t>
      </w:r>
      <w:r w:rsidRPr="00245F30">
        <w:rPr>
          <w:rFonts w:cs="Arial"/>
          <w:color w:val="0070C0"/>
        </w:rPr>
        <w:t>&gt;</w:t>
      </w:r>
    </w:p>
    <w:p w14:paraId="1EC41006" w14:textId="03A33D66" w:rsidR="00514E90" w:rsidRPr="00245F30" w:rsidRDefault="00AE7537" w:rsidP="00472D5B">
      <w:pPr>
        <w:pStyle w:val="Heading2"/>
        <w:rPr>
          <w:rFonts w:cs="Arial"/>
        </w:rPr>
      </w:pPr>
      <w:bookmarkStart w:id="52" w:name="_Toc509935948"/>
      <w:r w:rsidRPr="00245F30">
        <w:rPr>
          <w:rFonts w:cs="Arial"/>
        </w:rPr>
        <w:t>T</w:t>
      </w:r>
      <w:r w:rsidR="005612EC">
        <w:rPr>
          <w:rFonts w:cs="Arial"/>
        </w:rPr>
        <w:t>est</w:t>
      </w:r>
      <w:bookmarkEnd w:id="52"/>
      <w:r w:rsidR="00A5571D" w:rsidRPr="00245F30">
        <w:rPr>
          <w:rFonts w:cs="Arial"/>
        </w:rPr>
        <w:t xml:space="preserve"> </w:t>
      </w:r>
    </w:p>
    <w:p w14:paraId="3B2DFA3E" w14:textId="1FC03873" w:rsidR="00F2536F" w:rsidRPr="00245F30" w:rsidRDefault="00821333" w:rsidP="00472D5B">
      <w:pPr>
        <w:jc w:val="left"/>
        <w:rPr>
          <w:rFonts w:cs="Arial"/>
        </w:rPr>
      </w:pPr>
      <w:r w:rsidRPr="00245F30">
        <w:rPr>
          <w:rFonts w:cs="Arial"/>
          <w:color w:val="0070C0"/>
        </w:rPr>
        <w:t>&lt;</w:t>
      </w:r>
      <w:r w:rsidR="00ED20AE" w:rsidRPr="00245F30">
        <w:rPr>
          <w:rFonts w:cs="Arial"/>
          <w:color w:val="0070C0"/>
        </w:rPr>
        <w:t xml:space="preserve">Ref. to </w:t>
      </w:r>
      <w:r w:rsidR="003F39D9">
        <w:rPr>
          <w:rFonts w:cs="Arial"/>
          <w:color w:val="0070C0"/>
        </w:rPr>
        <w:t>SW project t</w:t>
      </w:r>
      <w:r w:rsidR="00ED20AE" w:rsidRPr="00245F30">
        <w:rPr>
          <w:rFonts w:cs="Arial"/>
          <w:color w:val="0070C0"/>
        </w:rPr>
        <w:t>est</w:t>
      </w:r>
      <w:r w:rsidR="003F39D9">
        <w:rPr>
          <w:rFonts w:cs="Arial"/>
          <w:color w:val="0070C0"/>
        </w:rPr>
        <w:t xml:space="preserve"> management</w:t>
      </w:r>
      <w:r w:rsidR="00ED20AE" w:rsidRPr="00245F30">
        <w:rPr>
          <w:rFonts w:cs="Arial"/>
          <w:color w:val="0070C0"/>
        </w:rPr>
        <w:t xml:space="preserve"> </w:t>
      </w:r>
      <w:r w:rsidR="003F39D9">
        <w:rPr>
          <w:rFonts w:cs="Arial"/>
          <w:color w:val="0070C0"/>
        </w:rPr>
        <w:t>p</w:t>
      </w:r>
      <w:r w:rsidR="00ED20AE" w:rsidRPr="00245F30">
        <w:rPr>
          <w:rFonts w:cs="Arial"/>
          <w:color w:val="0070C0"/>
        </w:rPr>
        <w:t xml:space="preserve">lan for </w:t>
      </w:r>
      <w:del w:id="53" w:author="Oestergaard, Thomas" w:date="2018-03-22T12:44:00Z">
        <w:r w:rsidR="00ED20AE" w:rsidRPr="00245F30" w:rsidDel="00B52801">
          <w:rPr>
            <w:rFonts w:cs="Arial"/>
            <w:color w:val="0070C0"/>
          </w:rPr>
          <w:delText>e.g.</w:delText>
        </w:r>
      </w:del>
      <w:ins w:id="54" w:author="Oestergaard, Thomas" w:date="2018-03-22T12:44:00Z">
        <w:r w:rsidR="00B52801">
          <w:rPr>
            <w:rFonts w:cs="Arial"/>
            <w:color w:val="0070C0"/>
          </w:rPr>
          <w:t>System test,</w:t>
        </w:r>
      </w:ins>
      <w:r w:rsidR="00ED20AE" w:rsidRPr="00245F30">
        <w:rPr>
          <w:rFonts w:cs="Arial"/>
          <w:color w:val="0070C0"/>
        </w:rPr>
        <w:t xml:space="preserve"> FAT</w:t>
      </w:r>
      <w:del w:id="55" w:author="Oestergaard, Thomas" w:date="2018-03-22T12:44:00Z">
        <w:r w:rsidR="00ED20AE" w:rsidRPr="00245F30" w:rsidDel="00B52801">
          <w:rPr>
            <w:rFonts w:cs="Arial"/>
            <w:color w:val="0070C0"/>
          </w:rPr>
          <w:delText>,</w:delText>
        </w:r>
      </w:del>
      <w:ins w:id="56" w:author="Oestergaard, Thomas" w:date="2018-03-22T12:44:00Z">
        <w:r w:rsidR="00B52801">
          <w:rPr>
            <w:rFonts w:cs="Arial"/>
            <w:color w:val="0070C0"/>
          </w:rPr>
          <w:t xml:space="preserve"> and</w:t>
        </w:r>
      </w:ins>
      <w:r w:rsidR="00ED20AE" w:rsidRPr="00245F30">
        <w:rPr>
          <w:rFonts w:cs="Arial"/>
          <w:color w:val="0070C0"/>
        </w:rPr>
        <w:t xml:space="preserve"> SAT</w:t>
      </w:r>
      <w:r w:rsidRPr="00245F30">
        <w:rPr>
          <w:rFonts w:cs="Arial"/>
          <w:color w:val="0070C0"/>
        </w:rPr>
        <w:t>&gt;</w:t>
      </w:r>
    </w:p>
    <w:p w14:paraId="5920479E" w14:textId="4C2A4FA9" w:rsidR="00514E90" w:rsidRPr="00245F30" w:rsidRDefault="00514E90" w:rsidP="00472D5B">
      <w:pPr>
        <w:pStyle w:val="Heading2"/>
        <w:rPr>
          <w:rFonts w:cs="Arial"/>
        </w:rPr>
      </w:pPr>
      <w:bookmarkStart w:id="57" w:name="_Toc509935949"/>
      <w:r w:rsidRPr="00245F30">
        <w:rPr>
          <w:rFonts w:cs="Arial"/>
        </w:rPr>
        <w:t>Commissioning</w:t>
      </w:r>
      <w:bookmarkEnd w:id="57"/>
      <w:r w:rsidRPr="00245F30">
        <w:rPr>
          <w:rFonts w:cs="Arial"/>
        </w:rPr>
        <w:t xml:space="preserve"> </w:t>
      </w:r>
    </w:p>
    <w:p w14:paraId="46685A8E" w14:textId="1086959F" w:rsidR="00514E90" w:rsidRPr="00245F30" w:rsidRDefault="00514E90" w:rsidP="00472D5B">
      <w:pPr>
        <w:jc w:val="left"/>
        <w:rPr>
          <w:rFonts w:cs="Arial"/>
        </w:rPr>
      </w:pPr>
      <w:r w:rsidRPr="00245F30">
        <w:rPr>
          <w:rFonts w:cs="Arial"/>
          <w:color w:val="0070C0"/>
        </w:rPr>
        <w:t>&lt;</w:t>
      </w:r>
      <w:r w:rsidR="00ED20AE" w:rsidRPr="00245F30">
        <w:rPr>
          <w:rFonts w:cs="Arial"/>
          <w:color w:val="0070C0"/>
        </w:rPr>
        <w:t xml:space="preserve"> Ref. to </w:t>
      </w:r>
      <w:r w:rsidR="003F39D9">
        <w:rPr>
          <w:rFonts w:cs="Arial"/>
          <w:color w:val="0070C0"/>
        </w:rPr>
        <w:t>SW project t</w:t>
      </w:r>
      <w:r w:rsidR="003F39D9" w:rsidRPr="00245F30">
        <w:rPr>
          <w:rFonts w:cs="Arial"/>
          <w:color w:val="0070C0"/>
        </w:rPr>
        <w:t>est</w:t>
      </w:r>
      <w:r w:rsidR="003F39D9">
        <w:rPr>
          <w:rFonts w:cs="Arial"/>
          <w:color w:val="0070C0"/>
        </w:rPr>
        <w:t xml:space="preserve"> management</w:t>
      </w:r>
      <w:r w:rsidR="003F39D9" w:rsidRPr="00245F30">
        <w:rPr>
          <w:rFonts w:cs="Arial"/>
          <w:color w:val="0070C0"/>
        </w:rPr>
        <w:t xml:space="preserve"> </w:t>
      </w:r>
      <w:r w:rsidR="003F39D9">
        <w:rPr>
          <w:rFonts w:cs="Arial"/>
          <w:color w:val="0070C0"/>
        </w:rPr>
        <w:t>p</w:t>
      </w:r>
      <w:r w:rsidR="003F39D9" w:rsidRPr="00245F30">
        <w:rPr>
          <w:rFonts w:cs="Arial"/>
          <w:color w:val="0070C0"/>
        </w:rPr>
        <w:t xml:space="preserve">lan </w:t>
      </w:r>
      <w:r w:rsidR="003F39D9">
        <w:rPr>
          <w:rFonts w:cs="Arial"/>
          <w:color w:val="0070C0"/>
        </w:rPr>
        <w:t>s</w:t>
      </w:r>
      <w:r w:rsidR="00DB5D96" w:rsidRPr="00245F30">
        <w:rPr>
          <w:rFonts w:cs="Arial"/>
          <w:color w:val="0070C0"/>
        </w:rPr>
        <w:t>howing e.g. planned on-site level 2 tests, host test etc.</w:t>
      </w:r>
      <w:r w:rsidRPr="00245F30">
        <w:rPr>
          <w:rFonts w:cs="Arial"/>
          <w:color w:val="0070C0"/>
        </w:rPr>
        <w:t>&gt;</w:t>
      </w:r>
    </w:p>
    <w:p w14:paraId="6E7C594C" w14:textId="77777777" w:rsidR="00514E90" w:rsidRPr="00245F30" w:rsidRDefault="00514E90" w:rsidP="00472D5B">
      <w:pPr>
        <w:jc w:val="left"/>
        <w:rPr>
          <w:rFonts w:cs="Arial"/>
          <w:color w:val="0070C0"/>
        </w:rPr>
      </w:pPr>
    </w:p>
    <w:p w14:paraId="7E0F0CA4" w14:textId="77777777" w:rsidR="006B1828" w:rsidRPr="00245F30" w:rsidRDefault="006B1828" w:rsidP="00472D5B">
      <w:pPr>
        <w:jc w:val="left"/>
        <w:rPr>
          <w:rFonts w:cs="Arial"/>
        </w:rPr>
      </w:pPr>
    </w:p>
    <w:bookmarkEnd w:id="38"/>
    <w:bookmarkEnd w:id="39"/>
    <w:p w14:paraId="5252A528" w14:textId="77777777" w:rsidR="00A30957" w:rsidRPr="00245F30" w:rsidRDefault="00A30957" w:rsidP="00472D5B">
      <w:pPr>
        <w:jc w:val="left"/>
        <w:rPr>
          <w:rFonts w:cs="Arial"/>
        </w:rPr>
      </w:pPr>
    </w:p>
    <w:p w14:paraId="61B73789" w14:textId="3C371681" w:rsidR="00A30957" w:rsidRPr="00245F30" w:rsidRDefault="005612EC" w:rsidP="00472D5B">
      <w:pPr>
        <w:pStyle w:val="Heading2"/>
        <w:rPr>
          <w:rFonts w:cs="Arial"/>
        </w:rPr>
      </w:pPr>
      <w:bookmarkStart w:id="58" w:name="_Ref501370930"/>
      <w:bookmarkStart w:id="59" w:name="_Toc509935950"/>
      <w:r>
        <w:rPr>
          <w:rFonts w:cs="Arial"/>
        </w:rPr>
        <w:t>Critical t</w:t>
      </w:r>
      <w:r w:rsidR="008B4CF2" w:rsidRPr="00245F30">
        <w:rPr>
          <w:rFonts w:cs="Arial"/>
        </w:rPr>
        <w:t>echnology</w:t>
      </w:r>
      <w:bookmarkEnd w:id="58"/>
      <w:bookmarkEnd w:id="59"/>
    </w:p>
    <w:p w14:paraId="4D45E349" w14:textId="38A043DE" w:rsidR="00C65566" w:rsidRPr="00245F30" w:rsidRDefault="00C65566" w:rsidP="00472D5B">
      <w:pPr>
        <w:jc w:val="left"/>
        <w:rPr>
          <w:rFonts w:cs="Arial"/>
        </w:rPr>
      </w:pPr>
      <w:r w:rsidRPr="00245F30">
        <w:rPr>
          <w:rFonts w:cs="Arial"/>
          <w:color w:val="0070C0"/>
        </w:rPr>
        <w:t>&lt;Does the project involve use of critical technology or technology which requires specialized knowledge of one or more third part or non BEUMER products?&gt;</w:t>
      </w:r>
    </w:p>
    <w:p w14:paraId="6C97FD71" w14:textId="520DB6E8" w:rsidR="008B4CF2" w:rsidRPr="00245F30" w:rsidRDefault="008B4CF2" w:rsidP="00472D5B">
      <w:pPr>
        <w:pStyle w:val="Heading2"/>
        <w:rPr>
          <w:rFonts w:cs="Arial"/>
        </w:rPr>
      </w:pPr>
      <w:bookmarkStart w:id="60" w:name="_Ref501370970"/>
      <w:bookmarkStart w:id="61" w:name="_Toc509935951"/>
      <w:r w:rsidRPr="00245F30">
        <w:rPr>
          <w:rFonts w:cs="Arial"/>
        </w:rPr>
        <w:t>Reliability/Availability</w:t>
      </w:r>
      <w:bookmarkEnd w:id="60"/>
      <w:bookmarkEnd w:id="61"/>
    </w:p>
    <w:p w14:paraId="561F5AB3" w14:textId="491D7A91" w:rsidR="00C65566" w:rsidRPr="00245F30" w:rsidRDefault="00C65566" w:rsidP="00472D5B">
      <w:pPr>
        <w:jc w:val="left"/>
        <w:rPr>
          <w:rFonts w:cs="Arial"/>
        </w:rPr>
      </w:pPr>
      <w:r w:rsidRPr="00245F30">
        <w:rPr>
          <w:rFonts w:cs="Arial"/>
          <w:color w:val="0070C0"/>
        </w:rPr>
        <w:t>&lt;Does the project include special demands for reliability and/or availability?&gt;</w:t>
      </w:r>
    </w:p>
    <w:p w14:paraId="64B70EA1" w14:textId="018F644E" w:rsidR="008B4CF2" w:rsidRPr="00245F30" w:rsidRDefault="008B4CF2" w:rsidP="00472D5B">
      <w:pPr>
        <w:pStyle w:val="Heading2"/>
        <w:rPr>
          <w:rFonts w:cs="Arial"/>
        </w:rPr>
      </w:pPr>
      <w:bookmarkStart w:id="62" w:name="_Ref501370994"/>
      <w:bookmarkStart w:id="63" w:name="_Toc509935952"/>
      <w:r w:rsidRPr="00245F30">
        <w:rPr>
          <w:rFonts w:cs="Arial"/>
        </w:rPr>
        <w:t xml:space="preserve">System </w:t>
      </w:r>
      <w:r w:rsidR="005612EC">
        <w:rPr>
          <w:rFonts w:cs="Arial"/>
        </w:rPr>
        <w:t>saf</w:t>
      </w:r>
      <w:r w:rsidRPr="00245F30">
        <w:rPr>
          <w:rFonts w:cs="Arial"/>
        </w:rPr>
        <w:t xml:space="preserve">ety and </w:t>
      </w:r>
      <w:r w:rsidR="005612EC">
        <w:rPr>
          <w:rFonts w:cs="Arial"/>
        </w:rPr>
        <w:t>s</w:t>
      </w:r>
      <w:r w:rsidRPr="00245F30">
        <w:rPr>
          <w:rFonts w:cs="Arial"/>
        </w:rPr>
        <w:t>ecurity</w:t>
      </w:r>
      <w:bookmarkEnd w:id="62"/>
      <w:bookmarkEnd w:id="63"/>
    </w:p>
    <w:p w14:paraId="6100CA34" w14:textId="4735270D" w:rsidR="008B4CF2" w:rsidRPr="00245F30" w:rsidRDefault="008B4CF2" w:rsidP="00472D5B">
      <w:pPr>
        <w:jc w:val="left"/>
        <w:rPr>
          <w:rFonts w:cs="Arial"/>
        </w:rPr>
      </w:pPr>
      <w:proofErr w:type="gramStart"/>
      <w:r w:rsidRPr="00245F30">
        <w:rPr>
          <w:rFonts w:cs="Arial"/>
          <w:color w:val="0070C0"/>
        </w:rPr>
        <w:t xml:space="preserve">&lt;Description of the approach and methods </w:t>
      </w:r>
      <w:r w:rsidR="00C65566" w:rsidRPr="00245F30">
        <w:rPr>
          <w:rFonts w:cs="Arial"/>
          <w:color w:val="0070C0"/>
        </w:rPr>
        <w:t>of</w:t>
      </w:r>
      <w:r w:rsidR="00472D5B">
        <w:rPr>
          <w:rFonts w:cs="Arial"/>
          <w:color w:val="0070C0"/>
        </w:rPr>
        <w:t xml:space="preserve"> conducting</w:t>
      </w:r>
      <w:r w:rsidRPr="00245F30">
        <w:rPr>
          <w:rFonts w:cs="Arial"/>
          <w:color w:val="0070C0"/>
        </w:rPr>
        <w:t xml:space="preserve"> safety analys</w:t>
      </w:r>
      <w:r w:rsidR="00472D5B">
        <w:rPr>
          <w:rFonts w:cs="Arial"/>
          <w:color w:val="0070C0"/>
        </w:rPr>
        <w:t>e</w:t>
      </w:r>
      <w:r w:rsidRPr="00245F30">
        <w:rPr>
          <w:rFonts w:cs="Arial"/>
          <w:color w:val="0070C0"/>
        </w:rPr>
        <w:t>s and assessing the hazards to operators, the system, the environment, and the public.&gt;</w:t>
      </w:r>
      <w:proofErr w:type="gramEnd"/>
    </w:p>
    <w:p w14:paraId="3B309695" w14:textId="77777777" w:rsidR="008B4CF2" w:rsidRPr="00245F30" w:rsidRDefault="008B4CF2" w:rsidP="00472D5B">
      <w:pPr>
        <w:jc w:val="left"/>
        <w:rPr>
          <w:rFonts w:cs="Arial"/>
        </w:rPr>
      </w:pPr>
    </w:p>
    <w:p w14:paraId="42525BC9" w14:textId="77777777" w:rsidR="008B4CF2" w:rsidRPr="00245F30" w:rsidRDefault="008B4CF2" w:rsidP="00472D5B">
      <w:pPr>
        <w:jc w:val="left"/>
        <w:rPr>
          <w:rFonts w:cs="Arial"/>
        </w:rPr>
      </w:pPr>
    </w:p>
    <w:p w14:paraId="1C0B354C" w14:textId="5D3E74FC" w:rsidR="001E50CD" w:rsidRPr="00245F30" w:rsidRDefault="001E50CD" w:rsidP="00472D5B">
      <w:pPr>
        <w:pStyle w:val="Heading1"/>
        <w:rPr>
          <w:rFonts w:cs="Arial"/>
        </w:rPr>
      </w:pPr>
      <w:bookmarkStart w:id="64" w:name="_Toc509935953"/>
      <w:r w:rsidRPr="00245F30">
        <w:rPr>
          <w:rFonts w:cs="Arial"/>
        </w:rPr>
        <w:t>References</w:t>
      </w:r>
      <w:bookmarkEnd w:id="64"/>
    </w:p>
    <w:p w14:paraId="3A628E0D" w14:textId="721C524B" w:rsidR="00184AE6" w:rsidRPr="00245F30" w:rsidRDefault="00184AE6" w:rsidP="00472D5B">
      <w:pPr>
        <w:ind w:left="5296" w:hanging="4015"/>
        <w:jc w:val="left"/>
        <w:rPr>
          <w:rFonts w:cs="Arial"/>
        </w:rPr>
      </w:pPr>
      <w:r w:rsidRPr="00245F30">
        <w:rPr>
          <w:rFonts w:cs="Arial"/>
        </w:rPr>
        <w:t>[IFMGRPROC]</w:t>
      </w:r>
      <w:r w:rsidRPr="00245F30">
        <w:rPr>
          <w:rFonts w:cs="Arial"/>
        </w:rPr>
        <w:tab/>
      </w:r>
      <w:r w:rsidRPr="00245F30">
        <w:rPr>
          <w:rFonts w:cs="Arial"/>
        </w:rPr>
        <w:tab/>
        <w:t xml:space="preserve">Interface </w:t>
      </w:r>
      <w:r w:rsidR="00A21EF4">
        <w:rPr>
          <w:rFonts w:cs="Arial"/>
        </w:rPr>
        <w:t>m</w:t>
      </w:r>
      <w:r w:rsidRPr="00245F30">
        <w:rPr>
          <w:rFonts w:cs="Arial"/>
        </w:rPr>
        <w:t xml:space="preserve">anagement </w:t>
      </w:r>
      <w:r w:rsidR="00A21EF4">
        <w:rPr>
          <w:rFonts w:cs="Arial"/>
        </w:rPr>
        <w:t>p</w:t>
      </w:r>
      <w:r w:rsidRPr="00245F30">
        <w:rPr>
          <w:rFonts w:cs="Arial"/>
        </w:rPr>
        <w:t>rocess</w:t>
      </w:r>
      <w:r w:rsidR="00472D5B">
        <w:rPr>
          <w:rFonts w:cs="Arial"/>
        </w:rPr>
        <w:br/>
      </w:r>
      <w:r w:rsidRPr="00472D5B">
        <w:rPr>
          <w:rFonts w:cs="Arial"/>
          <w:i/>
        </w:rPr>
        <w:t>SPITSE Portal</w:t>
      </w:r>
    </w:p>
    <w:p w14:paraId="23CF4AA7" w14:textId="54FFEFD2" w:rsidR="00256622" w:rsidRPr="00472D5B" w:rsidRDefault="00256622" w:rsidP="00472D5B">
      <w:pPr>
        <w:ind w:left="5296" w:hanging="4015"/>
        <w:jc w:val="left"/>
        <w:rPr>
          <w:rFonts w:cs="Arial"/>
          <w:i/>
        </w:rPr>
      </w:pPr>
      <w:r w:rsidRPr="00245F30">
        <w:rPr>
          <w:rFonts w:cs="Arial"/>
        </w:rPr>
        <w:t>[IMPLPROC]</w:t>
      </w:r>
      <w:r w:rsidRPr="00245F30">
        <w:rPr>
          <w:rFonts w:cs="Arial"/>
        </w:rPr>
        <w:tab/>
      </w:r>
      <w:r w:rsidRPr="00245F30">
        <w:rPr>
          <w:rFonts w:cs="Arial"/>
        </w:rPr>
        <w:tab/>
      </w:r>
      <w:r w:rsidR="00A21EF4">
        <w:rPr>
          <w:rFonts w:cs="Arial"/>
        </w:rPr>
        <w:t>Implementation p</w:t>
      </w:r>
      <w:r w:rsidRPr="00245F30">
        <w:rPr>
          <w:rFonts w:cs="Arial"/>
        </w:rPr>
        <w:t>rocess</w:t>
      </w:r>
      <w:r w:rsidR="00472D5B">
        <w:rPr>
          <w:rFonts w:cs="Arial"/>
        </w:rPr>
        <w:br/>
      </w:r>
      <w:r w:rsidRPr="00472D5B">
        <w:rPr>
          <w:rFonts w:cs="Arial"/>
          <w:i/>
        </w:rPr>
        <w:t>SPITSE Portal</w:t>
      </w:r>
    </w:p>
    <w:p w14:paraId="3F374149" w14:textId="30328D34" w:rsidR="00F46DC9" w:rsidRPr="00245F30" w:rsidRDefault="00F46DC9" w:rsidP="00472D5B">
      <w:pPr>
        <w:ind w:left="5296" w:hanging="4015"/>
        <w:jc w:val="left"/>
        <w:rPr>
          <w:rFonts w:cs="Arial"/>
        </w:rPr>
      </w:pPr>
      <w:r w:rsidRPr="00245F30">
        <w:rPr>
          <w:rFonts w:cs="Arial"/>
        </w:rPr>
        <w:t>[</w:t>
      </w:r>
      <w:r w:rsidR="00A21EF4">
        <w:rPr>
          <w:rFonts w:cs="Arial"/>
        </w:rPr>
        <w:t>SCOPE</w:t>
      </w:r>
      <w:r w:rsidR="00A21EF4" w:rsidRPr="00245F30">
        <w:rPr>
          <w:rFonts w:cs="Arial"/>
        </w:rPr>
        <w:t>PROC</w:t>
      </w:r>
      <w:r w:rsidRPr="00245F30">
        <w:rPr>
          <w:rFonts w:cs="Arial"/>
        </w:rPr>
        <w:t>]</w:t>
      </w:r>
      <w:r w:rsidRPr="00245F30">
        <w:rPr>
          <w:rFonts w:cs="Arial"/>
        </w:rPr>
        <w:tab/>
      </w:r>
      <w:r w:rsidRPr="00245F30">
        <w:rPr>
          <w:rFonts w:cs="Arial"/>
        </w:rPr>
        <w:tab/>
      </w:r>
      <w:r w:rsidR="00A21EF4">
        <w:rPr>
          <w:rFonts w:cs="Arial"/>
        </w:rPr>
        <w:t>Scope</w:t>
      </w:r>
      <w:r w:rsidRPr="00245F30">
        <w:rPr>
          <w:rFonts w:cs="Arial"/>
        </w:rPr>
        <w:t xml:space="preserve"> </w:t>
      </w:r>
      <w:r w:rsidR="00A21EF4">
        <w:rPr>
          <w:rFonts w:cs="Arial"/>
        </w:rPr>
        <w:t>p</w:t>
      </w:r>
      <w:r w:rsidR="00472D5B">
        <w:rPr>
          <w:rFonts w:cs="Arial"/>
        </w:rPr>
        <w:t>rocess</w:t>
      </w:r>
      <w:r w:rsidR="00472D5B">
        <w:rPr>
          <w:rFonts w:cs="Arial"/>
        </w:rPr>
        <w:br/>
      </w:r>
      <w:r w:rsidRPr="00245F30">
        <w:rPr>
          <w:rFonts w:cs="Arial"/>
        </w:rPr>
        <w:t>SPITSE Portal</w:t>
      </w:r>
    </w:p>
    <w:p w14:paraId="7C4A498A" w14:textId="5EFAFE68" w:rsidR="001F438E" w:rsidRPr="00245F30" w:rsidRDefault="001F438E" w:rsidP="00472D5B">
      <w:pPr>
        <w:ind w:left="5296" w:hanging="4015"/>
        <w:jc w:val="left"/>
        <w:rPr>
          <w:rFonts w:cs="Arial"/>
        </w:rPr>
      </w:pPr>
      <w:r w:rsidRPr="00245F30">
        <w:rPr>
          <w:rFonts w:cs="Arial"/>
        </w:rPr>
        <w:t>[</w:t>
      </w:r>
      <w:r w:rsidR="00F46DC9" w:rsidRPr="00245F30">
        <w:rPr>
          <w:rFonts w:cs="Arial"/>
        </w:rPr>
        <w:t>REQDEV</w:t>
      </w:r>
      <w:r w:rsidRPr="00245F30">
        <w:rPr>
          <w:rFonts w:cs="Arial"/>
        </w:rPr>
        <w:t>TAIL]</w:t>
      </w:r>
      <w:r w:rsidRPr="00245F30">
        <w:rPr>
          <w:rFonts w:cs="Arial"/>
        </w:rPr>
        <w:tab/>
      </w:r>
      <w:r w:rsidRPr="00245F30">
        <w:rPr>
          <w:rFonts w:cs="Arial"/>
        </w:rPr>
        <w:tab/>
      </w:r>
      <w:r w:rsidR="003F39D9">
        <w:rPr>
          <w:rFonts w:cs="Arial"/>
        </w:rPr>
        <w:t>Org. Scope Management Plan</w:t>
      </w:r>
      <w:r w:rsidR="00472D5B">
        <w:rPr>
          <w:rFonts w:cs="Arial"/>
        </w:rPr>
        <w:br/>
      </w:r>
      <w:r w:rsidRPr="00245F30">
        <w:rPr>
          <w:rFonts w:cs="Arial"/>
        </w:rPr>
        <w:t>SPITSE Portal</w:t>
      </w:r>
    </w:p>
    <w:p w14:paraId="1CAC7CA1" w14:textId="20B537E4" w:rsidR="00374D20" w:rsidRPr="00245F30" w:rsidRDefault="00374D20" w:rsidP="00472D5B">
      <w:pPr>
        <w:ind w:left="5296" w:hanging="4015"/>
        <w:jc w:val="left"/>
        <w:rPr>
          <w:rFonts w:cs="Arial"/>
        </w:rPr>
      </w:pPr>
      <w:r w:rsidRPr="00245F30">
        <w:rPr>
          <w:rFonts w:cs="Arial"/>
        </w:rPr>
        <w:t>[TECHPROC]</w:t>
      </w:r>
      <w:r w:rsidRPr="00245F30">
        <w:rPr>
          <w:rFonts w:cs="Arial"/>
        </w:rPr>
        <w:tab/>
      </w:r>
      <w:r w:rsidRPr="00245F30">
        <w:rPr>
          <w:rFonts w:cs="Arial"/>
        </w:rPr>
        <w:tab/>
      </w:r>
      <w:r w:rsidR="00A21EF4">
        <w:rPr>
          <w:rFonts w:cs="Arial"/>
        </w:rPr>
        <w:t>Technical s</w:t>
      </w:r>
      <w:r w:rsidRPr="00245F30">
        <w:rPr>
          <w:rFonts w:cs="Arial"/>
        </w:rPr>
        <w:t xml:space="preserve">olution </w:t>
      </w:r>
      <w:r w:rsidR="00A21EF4">
        <w:rPr>
          <w:rFonts w:cs="Arial"/>
        </w:rPr>
        <w:t>p</w:t>
      </w:r>
      <w:r w:rsidRPr="00245F30">
        <w:rPr>
          <w:rFonts w:cs="Arial"/>
        </w:rPr>
        <w:t>rocess</w:t>
      </w:r>
      <w:r w:rsidR="00472D5B">
        <w:rPr>
          <w:rFonts w:cs="Arial"/>
        </w:rPr>
        <w:br/>
      </w:r>
      <w:r w:rsidRPr="00245F30">
        <w:rPr>
          <w:rFonts w:cs="Arial"/>
        </w:rPr>
        <w:t>SPITSE Portal</w:t>
      </w:r>
    </w:p>
    <w:tbl>
      <w:tblPr>
        <w:tblW w:w="8038" w:type="dxa"/>
        <w:tblInd w:w="1404" w:type="dxa"/>
        <w:tblLook w:val="01E0" w:firstRow="1" w:lastRow="1" w:firstColumn="1" w:lastColumn="1" w:noHBand="0" w:noVBand="0"/>
      </w:tblPr>
      <w:tblGrid>
        <w:gridCol w:w="3786"/>
        <w:gridCol w:w="4252"/>
      </w:tblGrid>
      <w:tr w:rsidR="001E50CD" w:rsidRPr="00245F30" w14:paraId="7AB17FD3" w14:textId="77777777" w:rsidTr="00BF7368">
        <w:tc>
          <w:tcPr>
            <w:tcW w:w="3786" w:type="dxa"/>
            <w:shd w:val="clear" w:color="auto" w:fill="auto"/>
          </w:tcPr>
          <w:p w14:paraId="7B3F4255" w14:textId="6A917376" w:rsidR="001E50CD" w:rsidRPr="00245F30" w:rsidRDefault="001E50CD"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44E0AF4A" w14:textId="661263F4" w:rsidR="001E50CD" w:rsidRPr="00245F30" w:rsidRDefault="001E50CD" w:rsidP="00472D5B">
            <w:pPr>
              <w:pStyle w:val="HangingIndent"/>
              <w:tabs>
                <w:tab w:val="clear" w:pos="3022"/>
                <w:tab w:val="left" w:pos="3696"/>
              </w:tabs>
              <w:spacing w:before="120"/>
              <w:ind w:left="0" w:firstLine="0"/>
              <w:jc w:val="left"/>
              <w:rPr>
                <w:rFonts w:cs="Arial"/>
              </w:rPr>
            </w:pPr>
          </w:p>
        </w:tc>
      </w:tr>
      <w:tr w:rsidR="00A20A2F" w:rsidRPr="00245F30" w14:paraId="190862E0" w14:textId="77777777" w:rsidTr="00BF7368">
        <w:tc>
          <w:tcPr>
            <w:tcW w:w="3786" w:type="dxa"/>
            <w:shd w:val="clear" w:color="auto" w:fill="auto"/>
          </w:tcPr>
          <w:p w14:paraId="7D9F7D8A" w14:textId="7F85C25F" w:rsidR="00A20A2F" w:rsidRPr="00245F30" w:rsidRDefault="00A20A2F"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6AA00C65" w14:textId="1E88C1F6" w:rsidR="00A20A2F" w:rsidRPr="00245F30" w:rsidRDefault="00A20A2F" w:rsidP="00472D5B">
            <w:pPr>
              <w:pStyle w:val="HangingIndent"/>
              <w:tabs>
                <w:tab w:val="clear" w:pos="3022"/>
                <w:tab w:val="left" w:pos="3696"/>
              </w:tabs>
              <w:spacing w:before="120"/>
              <w:ind w:left="0" w:firstLine="0"/>
              <w:jc w:val="left"/>
              <w:rPr>
                <w:rFonts w:cs="Arial"/>
              </w:rPr>
            </w:pPr>
          </w:p>
        </w:tc>
      </w:tr>
      <w:tr w:rsidR="001E7E0E" w:rsidRPr="00245F30" w14:paraId="0CCEFF24" w14:textId="77777777" w:rsidTr="00BF7368">
        <w:tc>
          <w:tcPr>
            <w:tcW w:w="3786" w:type="dxa"/>
            <w:shd w:val="clear" w:color="auto" w:fill="auto"/>
          </w:tcPr>
          <w:p w14:paraId="332E0768" w14:textId="1AA7D983" w:rsidR="001E7E0E" w:rsidRPr="00245F30" w:rsidRDefault="001E7E0E"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07DEE39F" w14:textId="497EA5B4" w:rsidR="001E7E0E" w:rsidRPr="00245F30" w:rsidRDefault="001E7E0E" w:rsidP="00472D5B">
            <w:pPr>
              <w:pStyle w:val="HangingIndent"/>
              <w:tabs>
                <w:tab w:val="clear" w:pos="3022"/>
                <w:tab w:val="left" w:pos="3696"/>
              </w:tabs>
              <w:spacing w:before="120"/>
              <w:ind w:left="0" w:firstLine="0"/>
              <w:jc w:val="left"/>
              <w:rPr>
                <w:rFonts w:cs="Arial"/>
              </w:rPr>
            </w:pPr>
          </w:p>
        </w:tc>
      </w:tr>
      <w:tr w:rsidR="00205B69" w:rsidRPr="00245F30" w14:paraId="57852D5F" w14:textId="77777777" w:rsidTr="00BF7368">
        <w:tc>
          <w:tcPr>
            <w:tcW w:w="3786" w:type="dxa"/>
            <w:shd w:val="clear" w:color="auto" w:fill="auto"/>
          </w:tcPr>
          <w:p w14:paraId="2A2AD61B" w14:textId="048FA726" w:rsidR="00205B69" w:rsidRPr="00245F30" w:rsidRDefault="00205B69"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4864A11A" w14:textId="34503861" w:rsidR="00205B69" w:rsidRPr="00245F30" w:rsidRDefault="00205B69" w:rsidP="00472D5B">
            <w:pPr>
              <w:pStyle w:val="HangingIndent"/>
              <w:tabs>
                <w:tab w:val="clear" w:pos="3022"/>
                <w:tab w:val="left" w:pos="3696"/>
              </w:tabs>
              <w:spacing w:before="120"/>
              <w:ind w:left="0" w:firstLine="0"/>
              <w:jc w:val="left"/>
              <w:rPr>
                <w:rFonts w:cs="Arial"/>
                <w:i/>
              </w:rPr>
            </w:pPr>
          </w:p>
        </w:tc>
      </w:tr>
      <w:tr w:rsidR="00205B69" w:rsidRPr="00245F30" w14:paraId="05F76EC5" w14:textId="77777777" w:rsidTr="00BF7368">
        <w:tc>
          <w:tcPr>
            <w:tcW w:w="3786" w:type="dxa"/>
            <w:shd w:val="clear" w:color="auto" w:fill="auto"/>
          </w:tcPr>
          <w:p w14:paraId="34FF29B7" w14:textId="6A8E2CA9" w:rsidR="00205B69" w:rsidRPr="00245F30" w:rsidRDefault="00205B69"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3BF01F8E" w14:textId="160C2257" w:rsidR="00205B69" w:rsidRPr="00245F30" w:rsidRDefault="00205B69" w:rsidP="00472D5B">
            <w:pPr>
              <w:pStyle w:val="HangingIndent"/>
              <w:tabs>
                <w:tab w:val="clear" w:pos="3022"/>
                <w:tab w:val="left" w:pos="3696"/>
              </w:tabs>
              <w:spacing w:before="120"/>
              <w:ind w:left="0" w:firstLine="0"/>
              <w:jc w:val="left"/>
              <w:rPr>
                <w:rFonts w:cs="Arial"/>
                <w:i/>
              </w:rPr>
            </w:pPr>
          </w:p>
        </w:tc>
      </w:tr>
      <w:tr w:rsidR="000D23F9" w:rsidRPr="00245F30" w14:paraId="73E820F4" w14:textId="77777777" w:rsidTr="00BF7368">
        <w:tc>
          <w:tcPr>
            <w:tcW w:w="3786" w:type="dxa"/>
            <w:shd w:val="clear" w:color="auto" w:fill="auto"/>
          </w:tcPr>
          <w:p w14:paraId="13750AF4" w14:textId="17514DE0" w:rsidR="000D23F9" w:rsidRPr="00245F30" w:rsidRDefault="000D23F9"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0C31F747" w14:textId="6B542D0D" w:rsidR="000D23F9" w:rsidRPr="00245F30" w:rsidRDefault="000D23F9" w:rsidP="00472D5B">
            <w:pPr>
              <w:pStyle w:val="HangingIndent"/>
              <w:tabs>
                <w:tab w:val="clear" w:pos="3022"/>
                <w:tab w:val="left" w:pos="3696"/>
              </w:tabs>
              <w:spacing w:before="120"/>
              <w:ind w:left="0" w:firstLine="0"/>
              <w:jc w:val="left"/>
              <w:rPr>
                <w:rFonts w:cs="Arial"/>
              </w:rPr>
            </w:pPr>
          </w:p>
        </w:tc>
      </w:tr>
      <w:tr w:rsidR="00B97769" w:rsidRPr="00245F30" w14:paraId="79D97E2F" w14:textId="77777777" w:rsidTr="00BF7368">
        <w:tc>
          <w:tcPr>
            <w:tcW w:w="3786" w:type="dxa"/>
            <w:shd w:val="clear" w:color="auto" w:fill="auto"/>
          </w:tcPr>
          <w:p w14:paraId="294F0A28" w14:textId="23B3C3FC" w:rsidR="00B97769" w:rsidRPr="00245F30" w:rsidRDefault="00B97769"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584568FC" w14:textId="2525517C" w:rsidR="00B97769" w:rsidRPr="00245F30" w:rsidRDefault="00B97769" w:rsidP="00472D5B">
            <w:pPr>
              <w:pStyle w:val="HangingIndent"/>
              <w:tabs>
                <w:tab w:val="clear" w:pos="3022"/>
                <w:tab w:val="left" w:pos="3696"/>
              </w:tabs>
              <w:spacing w:before="120"/>
              <w:ind w:left="0" w:firstLine="0"/>
              <w:jc w:val="left"/>
              <w:rPr>
                <w:rFonts w:cs="Arial"/>
                <w:i/>
              </w:rPr>
            </w:pPr>
          </w:p>
        </w:tc>
      </w:tr>
      <w:tr w:rsidR="00FE2D2A" w:rsidRPr="00245F30" w14:paraId="612E2E46" w14:textId="77777777" w:rsidTr="00BF7368">
        <w:tc>
          <w:tcPr>
            <w:tcW w:w="3786" w:type="dxa"/>
            <w:shd w:val="clear" w:color="auto" w:fill="auto"/>
          </w:tcPr>
          <w:p w14:paraId="38FEC6B1" w14:textId="3B01D5FC" w:rsidR="00FE2D2A" w:rsidRPr="00245F30" w:rsidRDefault="00FE2D2A"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2119430E" w14:textId="42726E64" w:rsidR="00FE2D2A" w:rsidRPr="00245F30" w:rsidRDefault="00FE2D2A" w:rsidP="00472D5B">
            <w:pPr>
              <w:pStyle w:val="HangingIndent"/>
              <w:tabs>
                <w:tab w:val="clear" w:pos="3022"/>
                <w:tab w:val="left" w:pos="3696"/>
              </w:tabs>
              <w:spacing w:before="120"/>
              <w:ind w:left="0" w:firstLine="0"/>
              <w:jc w:val="left"/>
              <w:rPr>
                <w:rFonts w:cs="Arial"/>
              </w:rPr>
            </w:pPr>
          </w:p>
        </w:tc>
      </w:tr>
      <w:tr w:rsidR="00FE2D2A" w:rsidRPr="00245F30" w14:paraId="55770018" w14:textId="77777777" w:rsidTr="00BF7368">
        <w:tc>
          <w:tcPr>
            <w:tcW w:w="3786" w:type="dxa"/>
            <w:shd w:val="clear" w:color="auto" w:fill="auto"/>
          </w:tcPr>
          <w:p w14:paraId="643000F0" w14:textId="1716C951" w:rsidR="00FE2D2A" w:rsidRPr="00245F30" w:rsidRDefault="00FE2D2A"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20A0D779" w14:textId="507AEE5A" w:rsidR="00FE2D2A" w:rsidRPr="00245F30" w:rsidRDefault="00FE2D2A" w:rsidP="00472D5B">
            <w:pPr>
              <w:pStyle w:val="HangingIndent"/>
              <w:tabs>
                <w:tab w:val="clear" w:pos="3022"/>
                <w:tab w:val="left" w:pos="3696"/>
              </w:tabs>
              <w:spacing w:before="120"/>
              <w:ind w:left="0" w:firstLine="0"/>
              <w:jc w:val="left"/>
              <w:rPr>
                <w:rFonts w:cs="Arial"/>
              </w:rPr>
            </w:pPr>
          </w:p>
        </w:tc>
      </w:tr>
      <w:tr w:rsidR="00FE2D2A" w:rsidRPr="00245F30" w14:paraId="2D6A9DB4" w14:textId="77777777" w:rsidTr="00BF7368">
        <w:tc>
          <w:tcPr>
            <w:tcW w:w="3786" w:type="dxa"/>
            <w:shd w:val="clear" w:color="auto" w:fill="auto"/>
          </w:tcPr>
          <w:p w14:paraId="57305470" w14:textId="0D1F8025" w:rsidR="00FE2D2A" w:rsidRPr="00245F30" w:rsidRDefault="00FE2D2A"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74243DFA" w14:textId="6035DB00" w:rsidR="00FE2D2A" w:rsidRPr="00245F30" w:rsidRDefault="00FE2D2A" w:rsidP="00472D5B">
            <w:pPr>
              <w:pStyle w:val="HangingIndent"/>
              <w:tabs>
                <w:tab w:val="clear" w:pos="3022"/>
                <w:tab w:val="left" w:pos="3696"/>
              </w:tabs>
              <w:spacing w:before="120"/>
              <w:ind w:left="0" w:firstLine="0"/>
              <w:jc w:val="left"/>
              <w:rPr>
                <w:rFonts w:cs="Arial"/>
              </w:rPr>
            </w:pPr>
          </w:p>
        </w:tc>
      </w:tr>
      <w:tr w:rsidR="00125CF8" w:rsidRPr="00245F30" w14:paraId="51F23CDB" w14:textId="77777777" w:rsidTr="00BF7368">
        <w:tc>
          <w:tcPr>
            <w:tcW w:w="3786" w:type="dxa"/>
            <w:shd w:val="clear" w:color="auto" w:fill="auto"/>
          </w:tcPr>
          <w:p w14:paraId="36087CA8" w14:textId="77777777" w:rsidR="00125CF8" w:rsidRPr="00245F30" w:rsidRDefault="00125CF8" w:rsidP="00472D5B">
            <w:pPr>
              <w:pStyle w:val="HangingIndent"/>
              <w:tabs>
                <w:tab w:val="clear" w:pos="3022"/>
                <w:tab w:val="left" w:pos="3696"/>
              </w:tabs>
              <w:spacing w:before="120"/>
              <w:ind w:left="0" w:firstLine="0"/>
              <w:jc w:val="left"/>
              <w:rPr>
                <w:rFonts w:cs="Arial"/>
              </w:rPr>
            </w:pPr>
          </w:p>
        </w:tc>
        <w:tc>
          <w:tcPr>
            <w:tcW w:w="4252" w:type="dxa"/>
            <w:shd w:val="clear" w:color="auto" w:fill="auto"/>
          </w:tcPr>
          <w:p w14:paraId="7EA31890" w14:textId="77777777" w:rsidR="00125CF8" w:rsidRPr="00245F30" w:rsidRDefault="00125CF8" w:rsidP="00472D5B">
            <w:pPr>
              <w:pStyle w:val="HangingIndent"/>
              <w:tabs>
                <w:tab w:val="clear" w:pos="3022"/>
                <w:tab w:val="left" w:pos="3696"/>
              </w:tabs>
              <w:spacing w:before="120"/>
              <w:ind w:left="0" w:firstLine="0"/>
              <w:jc w:val="left"/>
              <w:rPr>
                <w:rFonts w:cs="Arial"/>
              </w:rPr>
            </w:pPr>
          </w:p>
        </w:tc>
      </w:tr>
    </w:tbl>
    <w:p w14:paraId="44C899BD" w14:textId="77777777" w:rsidR="00D72C40" w:rsidRPr="00245F30" w:rsidRDefault="00D72C40" w:rsidP="00472D5B">
      <w:pPr>
        <w:ind w:left="0"/>
        <w:jc w:val="left"/>
        <w:rPr>
          <w:rFonts w:cs="Arial"/>
        </w:rPr>
      </w:pPr>
    </w:p>
    <w:sectPr w:rsidR="00D72C40" w:rsidRPr="00245F30" w:rsidSect="009A4A0A">
      <w:headerReference w:type="default" r:id="rId14"/>
      <w:footerReference w:type="default" r:id="rId15"/>
      <w:footnotePr>
        <w:numFmt w:val="lowerRoman"/>
      </w:footnotePr>
      <w:endnotePr>
        <w:numFmt w:val="decimal"/>
      </w:endnotePr>
      <w:type w:val="continuous"/>
      <w:pgSz w:w="11907" w:h="16840" w:code="9"/>
      <w:pgMar w:top="1985" w:right="1418" w:bottom="890" w:left="1418" w:header="624" w:footer="357"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38475" w14:textId="77777777" w:rsidR="00A21EF4" w:rsidRPr="00886C84" w:rsidRDefault="00A21EF4">
      <w:r w:rsidRPr="00886C84">
        <w:separator/>
      </w:r>
    </w:p>
  </w:endnote>
  <w:endnote w:type="continuationSeparator" w:id="0">
    <w:p w14:paraId="7476B1EA" w14:textId="77777777" w:rsidR="00A21EF4" w:rsidRPr="00886C84" w:rsidRDefault="00A21EF4">
      <w:r w:rsidRPr="00886C84">
        <w:continuationSeparator/>
      </w:r>
    </w:p>
  </w:endnote>
  <w:endnote w:type="continuationNotice" w:id="1">
    <w:p w14:paraId="3A96A157" w14:textId="77777777" w:rsidR="00A21EF4" w:rsidRPr="00886C84" w:rsidRDefault="00A21EF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15C17" w14:textId="786DDBB8" w:rsidR="00C2076D" w:rsidRDefault="00C2076D">
    <w:pPr>
      <w:pStyle w:val="FooterStart"/>
      <w:spacing w:before="0" w:after="0"/>
    </w:pPr>
    <w:r w:rsidRPr="00C2076D">
      <w:rPr>
        <w:sz w:val="12"/>
      </w:rPr>
      <w:t>© BEUMER Group 2018</w:t>
    </w:r>
  </w:p>
  <w:p w14:paraId="6736D8A3" w14:textId="6DE6A815" w:rsidR="00C2076D" w:rsidRDefault="00C2076D">
    <w:pPr>
      <w:pStyle w:val="FooterA4"/>
    </w:pPr>
    <w:r>
      <w:t>1 Apr 2018</w:t>
    </w:r>
    <w:r>
      <w:tab/>
    </w:r>
    <w:r>
      <w:rPr>
        <w:b/>
      </w:rPr>
      <w:tab/>
    </w:r>
  </w:p>
  <w:p w14:paraId="3E21CFD7" w14:textId="110723DC" w:rsidR="00C2076D" w:rsidRDefault="00C2076D">
    <w:pPr>
      <w:pStyle w:val="FooterA4"/>
    </w:pPr>
    <w:r>
      <w:tab/>
    </w:r>
    <w:r>
      <w:tab/>
    </w:r>
    <w:r>
      <w:fldChar w:fldCharType="begin"/>
    </w:r>
    <w:r>
      <w:instrText xml:space="preserve"> PAGE  \* MERGEFORMAT </w:instrText>
    </w:r>
    <w:r>
      <w:fldChar w:fldCharType="separate"/>
    </w:r>
    <w:r w:rsidR="002510D3">
      <w:rPr>
        <w:noProof/>
      </w:rPr>
      <w:t>1</w:t>
    </w:r>
    <w:r>
      <w:fldChar w:fldCharType="end"/>
    </w:r>
    <w:r>
      <w:t>/</w:t>
    </w:r>
    <w:r w:rsidR="002510D3">
      <w:fldChar w:fldCharType="begin"/>
    </w:r>
    <w:r w:rsidR="002510D3">
      <w:instrText xml:space="preserve"> NUMPAGES  \* MERGEFORMAT </w:instrText>
    </w:r>
    <w:r w:rsidR="002510D3">
      <w:fldChar w:fldCharType="separate"/>
    </w:r>
    <w:r w:rsidR="002510D3">
      <w:rPr>
        <w:noProof/>
      </w:rPr>
      <w:t>12</w:t>
    </w:r>
    <w:r w:rsidR="002510D3">
      <w:rPr>
        <w:noProof/>
      </w:rPr>
      <w:fldChar w:fldCharType="end"/>
    </w:r>
  </w:p>
  <w:p w14:paraId="168DE082" w14:textId="576F8C60" w:rsidR="00A21EF4" w:rsidRPr="00C2076D" w:rsidRDefault="00C2076D" w:rsidP="00C2076D">
    <w:pPr>
      <w:pStyle w:val="MyFileName"/>
    </w:pPr>
    <w:r w:rsidRPr="00886C84">
      <w:rPr>
        <w:noProof/>
      </w:rPr>
      <w:t>http://extranet.crisplant.com/Site/HLCProcesses/20/Assets/Release 1.2/Project management plan (PMP).docx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DA3D4" w14:textId="77777777" w:rsidR="00A21EF4" w:rsidRPr="00886C84" w:rsidRDefault="00A21EF4">
      <w:r w:rsidRPr="00886C84">
        <w:separator/>
      </w:r>
    </w:p>
  </w:footnote>
  <w:footnote w:type="continuationSeparator" w:id="0">
    <w:p w14:paraId="2C9F3602" w14:textId="77777777" w:rsidR="00A21EF4" w:rsidRPr="00886C84" w:rsidRDefault="00A21EF4">
      <w:r w:rsidRPr="00886C84">
        <w:continuationSeparator/>
      </w:r>
    </w:p>
  </w:footnote>
  <w:footnote w:type="continuationNotice" w:id="1">
    <w:p w14:paraId="3BA9F72F" w14:textId="77777777" w:rsidR="00A21EF4" w:rsidRPr="00886C84" w:rsidRDefault="00A21EF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0E9D4" w14:textId="1D7EAF35" w:rsidR="00C2076D" w:rsidRDefault="00C2076D">
    <w:pPr>
      <w:pStyle w:val="Header"/>
      <w:rPr>
        <w:b/>
        <w:sz w:val="24"/>
      </w:rPr>
    </w:pPr>
    <w:r>
      <w:rPr>
        <w:b/>
        <w:sz w:val="24"/>
      </w:rPr>
      <w:t>Systems Engineering Management Plan</w:t>
    </w:r>
  </w:p>
  <w:p w14:paraId="4517334C" w14:textId="20143C74" w:rsidR="00C2076D" w:rsidRDefault="00C2076D">
    <w:pPr>
      <w:pStyle w:val="Header"/>
      <w:pBdr>
        <w:bottom w:val="single" w:sz="12" w:space="12" w:color="auto"/>
      </w:pBdr>
      <w:rPr>
        <w:b/>
        <w:sz w:val="24"/>
      </w:rPr>
    </w:pPr>
    <w:r>
      <w:rPr>
        <w:b/>
        <w:sz w:val="24"/>
      </w:rPr>
      <w:t>SEMP</w:t>
    </w:r>
  </w:p>
  <w:p w14:paraId="24C57D2B" w14:textId="6A0D5B91" w:rsidR="00A21EF4" w:rsidRPr="00C2076D" w:rsidRDefault="00C2076D" w:rsidP="00C2076D">
    <w:pPr>
      <w:pStyle w:val="Header"/>
    </w:pPr>
    <w:r>
      <w:rPr>
        <w:noProof/>
        <w:lang w:val="en-US"/>
      </w:rPr>
      <w:drawing>
        <wp:anchor distT="0" distB="0" distL="114300" distR="114300" simplePos="0" relativeHeight="251659264" behindDoc="0" locked="0" layoutInCell="1" allowOverlap="1" wp14:anchorId="2617B6D0" wp14:editId="445E2063">
          <wp:simplePos x="0" y="0"/>
          <wp:positionH relativeFrom="page">
            <wp:posOffset>900430</wp:posOffset>
          </wp:positionH>
          <wp:positionV relativeFrom="page">
            <wp:posOffset>431800</wp:posOffset>
          </wp:positionV>
          <wp:extent cx="1645920" cy="395605"/>
          <wp:effectExtent l="0" t="0" r="0" b="4445"/>
          <wp:wrapNone/>
          <wp:docPr id="1" name="Picture 1" descr="Logo_BEUMERGROUP_Originalfarb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UMERGROUP_Originalfarb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395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A183CA2"/>
    <w:lvl w:ilvl="0">
      <w:start w:val="1"/>
      <w:numFmt w:val="decimal"/>
      <w:lvlRestart w:val="0"/>
      <w:pStyle w:val="Heading1"/>
      <w:lvlText w:val="%1."/>
      <w:lvlJc w:val="left"/>
      <w:pPr>
        <w:tabs>
          <w:tab w:val="num" w:pos="1281"/>
        </w:tabs>
        <w:ind w:left="1281" w:hanging="1281"/>
      </w:pPr>
      <w:rPr>
        <w:rFonts w:hint="default"/>
      </w:rPr>
    </w:lvl>
    <w:lvl w:ilvl="1">
      <w:start w:val="1"/>
      <w:numFmt w:val="decimal"/>
      <w:pStyle w:val="Heading2"/>
      <w:lvlText w:val="%1.%2"/>
      <w:lvlJc w:val="left"/>
      <w:pPr>
        <w:tabs>
          <w:tab w:val="num" w:pos="1281"/>
        </w:tabs>
        <w:ind w:left="0" w:firstLine="0"/>
      </w:pPr>
      <w:rPr>
        <w:rFonts w:hint="default"/>
      </w:rPr>
    </w:lvl>
    <w:lvl w:ilvl="2">
      <w:start w:val="1"/>
      <w:numFmt w:val="decimal"/>
      <w:pStyle w:val="Heading3"/>
      <w:lvlText w:val="%1.%2.%3"/>
      <w:lvlJc w:val="left"/>
      <w:pPr>
        <w:tabs>
          <w:tab w:val="num" w:pos="1281"/>
        </w:tabs>
        <w:ind w:left="0" w:firstLine="0"/>
      </w:pPr>
      <w:rPr>
        <w:rFonts w:hint="default"/>
      </w:rPr>
    </w:lvl>
    <w:lvl w:ilvl="3">
      <w:start w:val="1"/>
      <w:numFmt w:val="decimal"/>
      <w:pStyle w:val="Heading4"/>
      <w:lvlText w:val="%1.%2.%3.%4"/>
      <w:lvlJc w:val="left"/>
      <w:pPr>
        <w:tabs>
          <w:tab w:val="num" w:pos="1281"/>
        </w:tabs>
        <w:ind w:left="0" w:firstLine="0"/>
      </w:pPr>
      <w:rPr>
        <w:rFonts w:hint="default"/>
      </w:rPr>
    </w:lvl>
    <w:lvl w:ilvl="4">
      <w:start w:val="1"/>
      <w:numFmt w:val="decimal"/>
      <w:pStyle w:val="Heading5"/>
      <w:lvlText w:val="%1.%2.%3.%4.%5"/>
      <w:lvlJc w:val="left"/>
      <w:pPr>
        <w:tabs>
          <w:tab w:val="num" w:pos="1281"/>
        </w:tabs>
        <w:ind w:left="0" w:firstLine="0"/>
      </w:pPr>
      <w:rPr>
        <w:rFonts w:hint="default"/>
      </w:rPr>
    </w:lvl>
    <w:lvl w:ilvl="5">
      <w:start w:val="1"/>
      <w:numFmt w:val="decimal"/>
      <w:pStyle w:val="Heading6"/>
      <w:lvlText w:val="%1.%2.%3.%4.%5.%6"/>
      <w:lvlJc w:val="left"/>
      <w:pPr>
        <w:tabs>
          <w:tab w:val="num" w:pos="1281"/>
        </w:tabs>
        <w:ind w:left="0" w:firstLine="0"/>
      </w:pPr>
      <w:rPr>
        <w:rFonts w:hint="default"/>
      </w:rPr>
    </w:lvl>
    <w:lvl w:ilvl="6">
      <w:start w:val="1"/>
      <w:numFmt w:val="decimal"/>
      <w:pStyle w:val="Heading7"/>
      <w:lvlText w:val="%1.%2.%3.%4.%5.%6.%7"/>
      <w:lvlJc w:val="left"/>
      <w:pPr>
        <w:tabs>
          <w:tab w:val="num" w:pos="1281"/>
        </w:tabs>
        <w:ind w:left="0" w:firstLine="0"/>
      </w:pPr>
      <w:rPr>
        <w:rFonts w:hint="default"/>
      </w:rPr>
    </w:lvl>
    <w:lvl w:ilvl="7">
      <w:start w:val="1"/>
      <w:numFmt w:val="decimal"/>
      <w:pStyle w:val="Heading8"/>
      <w:lvlText w:val="%1.%2.%3.%4.%5.%6.%7.%8"/>
      <w:lvlJc w:val="left"/>
      <w:pPr>
        <w:tabs>
          <w:tab w:val="num" w:pos="1281"/>
        </w:tabs>
        <w:ind w:left="0" w:firstLine="0"/>
      </w:pPr>
      <w:rPr>
        <w:rFonts w:hint="default"/>
      </w:rPr>
    </w:lvl>
    <w:lvl w:ilvl="8">
      <w:start w:val="1"/>
      <w:numFmt w:val="decimal"/>
      <w:pStyle w:val="Heading9"/>
      <w:lvlText w:val="%1.%2.%3.%4.%5.%6.%7.%8.%9"/>
      <w:lvlJc w:val="left"/>
      <w:pPr>
        <w:tabs>
          <w:tab w:val="num" w:pos="1281"/>
        </w:tabs>
        <w:ind w:left="0" w:firstLine="0"/>
      </w:pPr>
      <w:rPr>
        <w:rFonts w:hint="default"/>
      </w:rPr>
    </w:lvl>
  </w:abstractNum>
  <w:abstractNum w:abstractNumId="1">
    <w:nsid w:val="054900C3"/>
    <w:multiLevelType w:val="hybridMultilevel"/>
    <w:tmpl w:val="50CC16DA"/>
    <w:lvl w:ilvl="0" w:tplc="36B64046">
      <w:start w:val="2"/>
      <w:numFmt w:val="bullet"/>
      <w:lvlText w:val=""/>
      <w:lvlJc w:val="left"/>
      <w:pPr>
        <w:ind w:left="720" w:hanging="360"/>
      </w:pPr>
      <w:rPr>
        <w:rFonts w:ascii="Symbol" w:eastAsia="SimSun"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nsid w:val="0E6727D6"/>
    <w:multiLevelType w:val="hybridMultilevel"/>
    <w:tmpl w:val="CE7C0FAA"/>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3">
    <w:nsid w:val="140E06E5"/>
    <w:multiLevelType w:val="multilevel"/>
    <w:tmpl w:val="529A73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15F5FF4"/>
    <w:multiLevelType w:val="hybridMultilevel"/>
    <w:tmpl w:val="17789546"/>
    <w:lvl w:ilvl="0" w:tplc="9E8E45DA">
      <w:start w:val="1"/>
      <w:numFmt w:val="bullet"/>
      <w:pStyle w:val="BulletList3"/>
      <w:lvlText w:val=""/>
      <w:lvlJc w:val="left"/>
      <w:pPr>
        <w:tabs>
          <w:tab w:val="num" w:pos="2356"/>
        </w:tabs>
        <w:ind w:left="2356" w:hanging="360"/>
      </w:pPr>
      <w:rPr>
        <w:rFonts w:ascii="Symbol" w:hAnsi="Symbol" w:hint="default"/>
      </w:rPr>
    </w:lvl>
    <w:lvl w:ilvl="1" w:tplc="04090003" w:tentative="1">
      <w:start w:val="1"/>
      <w:numFmt w:val="bullet"/>
      <w:lvlText w:val="o"/>
      <w:lvlJc w:val="left"/>
      <w:pPr>
        <w:tabs>
          <w:tab w:val="num" w:pos="3442"/>
        </w:tabs>
        <w:ind w:left="3442" w:hanging="360"/>
      </w:pPr>
      <w:rPr>
        <w:rFonts w:ascii="Courier New" w:hAnsi="Courier New" w:hint="default"/>
      </w:rPr>
    </w:lvl>
    <w:lvl w:ilvl="2" w:tplc="04090005" w:tentative="1">
      <w:start w:val="1"/>
      <w:numFmt w:val="bullet"/>
      <w:lvlText w:val=""/>
      <w:lvlJc w:val="left"/>
      <w:pPr>
        <w:tabs>
          <w:tab w:val="num" w:pos="4162"/>
        </w:tabs>
        <w:ind w:left="4162" w:hanging="360"/>
      </w:pPr>
      <w:rPr>
        <w:rFonts w:ascii="Wingdings" w:hAnsi="Wingdings" w:hint="default"/>
      </w:rPr>
    </w:lvl>
    <w:lvl w:ilvl="3" w:tplc="04090001" w:tentative="1">
      <w:start w:val="1"/>
      <w:numFmt w:val="bullet"/>
      <w:lvlText w:val=""/>
      <w:lvlJc w:val="left"/>
      <w:pPr>
        <w:tabs>
          <w:tab w:val="num" w:pos="4882"/>
        </w:tabs>
        <w:ind w:left="4882" w:hanging="360"/>
      </w:pPr>
      <w:rPr>
        <w:rFonts w:ascii="Symbol" w:hAnsi="Symbol" w:hint="default"/>
      </w:rPr>
    </w:lvl>
    <w:lvl w:ilvl="4" w:tplc="04090003" w:tentative="1">
      <w:start w:val="1"/>
      <w:numFmt w:val="bullet"/>
      <w:lvlText w:val="o"/>
      <w:lvlJc w:val="left"/>
      <w:pPr>
        <w:tabs>
          <w:tab w:val="num" w:pos="5602"/>
        </w:tabs>
        <w:ind w:left="5602" w:hanging="360"/>
      </w:pPr>
      <w:rPr>
        <w:rFonts w:ascii="Courier New" w:hAnsi="Courier New" w:hint="default"/>
      </w:rPr>
    </w:lvl>
    <w:lvl w:ilvl="5" w:tplc="04090005" w:tentative="1">
      <w:start w:val="1"/>
      <w:numFmt w:val="bullet"/>
      <w:lvlText w:val=""/>
      <w:lvlJc w:val="left"/>
      <w:pPr>
        <w:tabs>
          <w:tab w:val="num" w:pos="6322"/>
        </w:tabs>
        <w:ind w:left="6322" w:hanging="360"/>
      </w:pPr>
      <w:rPr>
        <w:rFonts w:ascii="Wingdings" w:hAnsi="Wingdings" w:hint="default"/>
      </w:rPr>
    </w:lvl>
    <w:lvl w:ilvl="6" w:tplc="04090001" w:tentative="1">
      <w:start w:val="1"/>
      <w:numFmt w:val="bullet"/>
      <w:lvlText w:val=""/>
      <w:lvlJc w:val="left"/>
      <w:pPr>
        <w:tabs>
          <w:tab w:val="num" w:pos="7042"/>
        </w:tabs>
        <w:ind w:left="7042" w:hanging="360"/>
      </w:pPr>
      <w:rPr>
        <w:rFonts w:ascii="Symbol" w:hAnsi="Symbol" w:hint="default"/>
      </w:rPr>
    </w:lvl>
    <w:lvl w:ilvl="7" w:tplc="04090003" w:tentative="1">
      <w:start w:val="1"/>
      <w:numFmt w:val="bullet"/>
      <w:lvlText w:val="o"/>
      <w:lvlJc w:val="left"/>
      <w:pPr>
        <w:tabs>
          <w:tab w:val="num" w:pos="7762"/>
        </w:tabs>
        <w:ind w:left="7762" w:hanging="360"/>
      </w:pPr>
      <w:rPr>
        <w:rFonts w:ascii="Courier New" w:hAnsi="Courier New" w:hint="default"/>
      </w:rPr>
    </w:lvl>
    <w:lvl w:ilvl="8" w:tplc="04090005" w:tentative="1">
      <w:start w:val="1"/>
      <w:numFmt w:val="bullet"/>
      <w:lvlText w:val=""/>
      <w:lvlJc w:val="left"/>
      <w:pPr>
        <w:tabs>
          <w:tab w:val="num" w:pos="8482"/>
        </w:tabs>
        <w:ind w:left="8482" w:hanging="360"/>
      </w:pPr>
      <w:rPr>
        <w:rFonts w:ascii="Wingdings" w:hAnsi="Wingdings" w:hint="default"/>
      </w:rPr>
    </w:lvl>
  </w:abstractNum>
  <w:abstractNum w:abstractNumId="5">
    <w:nsid w:val="217D7965"/>
    <w:multiLevelType w:val="hybridMultilevel"/>
    <w:tmpl w:val="1378427A"/>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6">
    <w:nsid w:val="22E01217"/>
    <w:multiLevelType w:val="hybridMultilevel"/>
    <w:tmpl w:val="44B41726"/>
    <w:lvl w:ilvl="0" w:tplc="04090001">
      <w:start w:val="1"/>
      <w:numFmt w:val="bullet"/>
      <w:lvlText w:val=""/>
      <w:lvlJc w:val="left"/>
      <w:pPr>
        <w:ind w:left="3073" w:hanging="360"/>
      </w:pPr>
      <w:rPr>
        <w:rFonts w:ascii="Symbol" w:hAnsi="Symbol" w:hint="default"/>
      </w:rPr>
    </w:lvl>
    <w:lvl w:ilvl="1" w:tplc="04090003" w:tentative="1">
      <w:start w:val="1"/>
      <w:numFmt w:val="bullet"/>
      <w:lvlText w:val="o"/>
      <w:lvlJc w:val="left"/>
      <w:pPr>
        <w:ind w:left="3793" w:hanging="360"/>
      </w:pPr>
      <w:rPr>
        <w:rFonts w:ascii="Courier New" w:hAnsi="Courier New" w:cs="Courier New" w:hint="default"/>
      </w:rPr>
    </w:lvl>
    <w:lvl w:ilvl="2" w:tplc="04090005" w:tentative="1">
      <w:start w:val="1"/>
      <w:numFmt w:val="bullet"/>
      <w:lvlText w:val=""/>
      <w:lvlJc w:val="left"/>
      <w:pPr>
        <w:ind w:left="4513" w:hanging="360"/>
      </w:pPr>
      <w:rPr>
        <w:rFonts w:ascii="Wingdings" w:hAnsi="Wingdings" w:hint="default"/>
      </w:rPr>
    </w:lvl>
    <w:lvl w:ilvl="3" w:tplc="04090001" w:tentative="1">
      <w:start w:val="1"/>
      <w:numFmt w:val="bullet"/>
      <w:lvlText w:val=""/>
      <w:lvlJc w:val="left"/>
      <w:pPr>
        <w:ind w:left="5233" w:hanging="360"/>
      </w:pPr>
      <w:rPr>
        <w:rFonts w:ascii="Symbol" w:hAnsi="Symbol" w:hint="default"/>
      </w:rPr>
    </w:lvl>
    <w:lvl w:ilvl="4" w:tplc="04090003" w:tentative="1">
      <w:start w:val="1"/>
      <w:numFmt w:val="bullet"/>
      <w:lvlText w:val="o"/>
      <w:lvlJc w:val="left"/>
      <w:pPr>
        <w:ind w:left="5953" w:hanging="360"/>
      </w:pPr>
      <w:rPr>
        <w:rFonts w:ascii="Courier New" w:hAnsi="Courier New" w:cs="Courier New" w:hint="default"/>
      </w:rPr>
    </w:lvl>
    <w:lvl w:ilvl="5" w:tplc="04090005" w:tentative="1">
      <w:start w:val="1"/>
      <w:numFmt w:val="bullet"/>
      <w:lvlText w:val=""/>
      <w:lvlJc w:val="left"/>
      <w:pPr>
        <w:ind w:left="6673" w:hanging="360"/>
      </w:pPr>
      <w:rPr>
        <w:rFonts w:ascii="Wingdings" w:hAnsi="Wingdings" w:hint="default"/>
      </w:rPr>
    </w:lvl>
    <w:lvl w:ilvl="6" w:tplc="04090001" w:tentative="1">
      <w:start w:val="1"/>
      <w:numFmt w:val="bullet"/>
      <w:lvlText w:val=""/>
      <w:lvlJc w:val="left"/>
      <w:pPr>
        <w:ind w:left="7393" w:hanging="360"/>
      </w:pPr>
      <w:rPr>
        <w:rFonts w:ascii="Symbol" w:hAnsi="Symbol" w:hint="default"/>
      </w:rPr>
    </w:lvl>
    <w:lvl w:ilvl="7" w:tplc="04090003" w:tentative="1">
      <w:start w:val="1"/>
      <w:numFmt w:val="bullet"/>
      <w:lvlText w:val="o"/>
      <w:lvlJc w:val="left"/>
      <w:pPr>
        <w:ind w:left="8113" w:hanging="360"/>
      </w:pPr>
      <w:rPr>
        <w:rFonts w:ascii="Courier New" w:hAnsi="Courier New" w:cs="Courier New" w:hint="default"/>
      </w:rPr>
    </w:lvl>
    <w:lvl w:ilvl="8" w:tplc="04090005" w:tentative="1">
      <w:start w:val="1"/>
      <w:numFmt w:val="bullet"/>
      <w:lvlText w:val=""/>
      <w:lvlJc w:val="left"/>
      <w:pPr>
        <w:ind w:left="8833" w:hanging="360"/>
      </w:pPr>
      <w:rPr>
        <w:rFonts w:ascii="Wingdings" w:hAnsi="Wingdings" w:hint="default"/>
      </w:rPr>
    </w:lvl>
  </w:abstractNum>
  <w:abstractNum w:abstractNumId="7">
    <w:nsid w:val="28B02A51"/>
    <w:multiLevelType w:val="hybridMultilevel"/>
    <w:tmpl w:val="4C525CD4"/>
    <w:lvl w:ilvl="0" w:tplc="F6EC5A7C">
      <w:start w:val="1"/>
      <w:numFmt w:val="bullet"/>
      <w:pStyle w:val="BulletList2"/>
      <w:lvlText w:val=""/>
      <w:lvlJc w:val="left"/>
      <w:pPr>
        <w:tabs>
          <w:tab w:val="num" w:pos="1999"/>
        </w:tabs>
        <w:ind w:left="1999" w:hanging="360"/>
      </w:pPr>
      <w:rPr>
        <w:rFonts w:ascii="Symbol" w:hAnsi="Symbol" w:hint="default"/>
      </w:rPr>
    </w:lvl>
    <w:lvl w:ilvl="1" w:tplc="04090003" w:tentative="1">
      <w:start w:val="1"/>
      <w:numFmt w:val="bullet"/>
      <w:lvlText w:val="o"/>
      <w:lvlJc w:val="left"/>
      <w:pPr>
        <w:tabs>
          <w:tab w:val="num" w:pos="3079"/>
        </w:tabs>
        <w:ind w:left="3079" w:hanging="360"/>
      </w:pPr>
      <w:rPr>
        <w:rFonts w:ascii="Courier New" w:hAnsi="Courier New" w:hint="default"/>
      </w:rPr>
    </w:lvl>
    <w:lvl w:ilvl="2" w:tplc="04090005" w:tentative="1">
      <w:start w:val="1"/>
      <w:numFmt w:val="bullet"/>
      <w:lvlText w:val=""/>
      <w:lvlJc w:val="left"/>
      <w:pPr>
        <w:tabs>
          <w:tab w:val="num" w:pos="3799"/>
        </w:tabs>
        <w:ind w:left="3799" w:hanging="360"/>
      </w:pPr>
      <w:rPr>
        <w:rFonts w:ascii="Wingdings" w:hAnsi="Wingdings" w:hint="default"/>
      </w:rPr>
    </w:lvl>
    <w:lvl w:ilvl="3" w:tplc="04090001" w:tentative="1">
      <w:start w:val="1"/>
      <w:numFmt w:val="bullet"/>
      <w:lvlText w:val=""/>
      <w:lvlJc w:val="left"/>
      <w:pPr>
        <w:tabs>
          <w:tab w:val="num" w:pos="4519"/>
        </w:tabs>
        <w:ind w:left="4519" w:hanging="360"/>
      </w:pPr>
      <w:rPr>
        <w:rFonts w:ascii="Symbol" w:hAnsi="Symbol" w:hint="default"/>
      </w:rPr>
    </w:lvl>
    <w:lvl w:ilvl="4" w:tplc="04090003" w:tentative="1">
      <w:start w:val="1"/>
      <w:numFmt w:val="bullet"/>
      <w:lvlText w:val="o"/>
      <w:lvlJc w:val="left"/>
      <w:pPr>
        <w:tabs>
          <w:tab w:val="num" w:pos="5239"/>
        </w:tabs>
        <w:ind w:left="5239" w:hanging="360"/>
      </w:pPr>
      <w:rPr>
        <w:rFonts w:ascii="Courier New" w:hAnsi="Courier New" w:hint="default"/>
      </w:rPr>
    </w:lvl>
    <w:lvl w:ilvl="5" w:tplc="04090005" w:tentative="1">
      <w:start w:val="1"/>
      <w:numFmt w:val="bullet"/>
      <w:lvlText w:val=""/>
      <w:lvlJc w:val="left"/>
      <w:pPr>
        <w:tabs>
          <w:tab w:val="num" w:pos="5959"/>
        </w:tabs>
        <w:ind w:left="5959" w:hanging="360"/>
      </w:pPr>
      <w:rPr>
        <w:rFonts w:ascii="Wingdings" w:hAnsi="Wingdings" w:hint="default"/>
      </w:rPr>
    </w:lvl>
    <w:lvl w:ilvl="6" w:tplc="04090001" w:tentative="1">
      <w:start w:val="1"/>
      <w:numFmt w:val="bullet"/>
      <w:lvlText w:val=""/>
      <w:lvlJc w:val="left"/>
      <w:pPr>
        <w:tabs>
          <w:tab w:val="num" w:pos="6679"/>
        </w:tabs>
        <w:ind w:left="6679" w:hanging="360"/>
      </w:pPr>
      <w:rPr>
        <w:rFonts w:ascii="Symbol" w:hAnsi="Symbol" w:hint="default"/>
      </w:rPr>
    </w:lvl>
    <w:lvl w:ilvl="7" w:tplc="04090003" w:tentative="1">
      <w:start w:val="1"/>
      <w:numFmt w:val="bullet"/>
      <w:lvlText w:val="o"/>
      <w:lvlJc w:val="left"/>
      <w:pPr>
        <w:tabs>
          <w:tab w:val="num" w:pos="7399"/>
        </w:tabs>
        <w:ind w:left="7399" w:hanging="360"/>
      </w:pPr>
      <w:rPr>
        <w:rFonts w:ascii="Courier New" w:hAnsi="Courier New" w:hint="default"/>
      </w:rPr>
    </w:lvl>
    <w:lvl w:ilvl="8" w:tplc="04090005" w:tentative="1">
      <w:start w:val="1"/>
      <w:numFmt w:val="bullet"/>
      <w:lvlText w:val=""/>
      <w:lvlJc w:val="left"/>
      <w:pPr>
        <w:tabs>
          <w:tab w:val="num" w:pos="8119"/>
        </w:tabs>
        <w:ind w:left="8119" w:hanging="360"/>
      </w:pPr>
      <w:rPr>
        <w:rFonts w:ascii="Wingdings" w:hAnsi="Wingdings" w:hint="default"/>
      </w:rPr>
    </w:lvl>
  </w:abstractNum>
  <w:abstractNum w:abstractNumId="8">
    <w:nsid w:val="28CB3477"/>
    <w:multiLevelType w:val="hybridMultilevel"/>
    <w:tmpl w:val="CE16AD90"/>
    <w:lvl w:ilvl="0" w:tplc="8B42CD9E">
      <w:numFmt w:val="bullet"/>
      <w:lvlText w:val=""/>
      <w:lvlJc w:val="left"/>
      <w:pPr>
        <w:ind w:left="3486" w:hanging="360"/>
      </w:pPr>
      <w:rPr>
        <w:rFonts w:ascii="Wingdings" w:eastAsia="Times New Roman" w:hAnsi="Wingdings" w:cs="Times New Roman" w:hint="default"/>
      </w:rPr>
    </w:lvl>
    <w:lvl w:ilvl="1" w:tplc="04090003" w:tentative="1">
      <w:start w:val="1"/>
      <w:numFmt w:val="bullet"/>
      <w:lvlText w:val="o"/>
      <w:lvlJc w:val="left"/>
      <w:pPr>
        <w:ind w:left="4206" w:hanging="360"/>
      </w:pPr>
      <w:rPr>
        <w:rFonts w:ascii="Courier New" w:hAnsi="Courier New" w:cs="Courier New" w:hint="default"/>
      </w:rPr>
    </w:lvl>
    <w:lvl w:ilvl="2" w:tplc="04090005" w:tentative="1">
      <w:start w:val="1"/>
      <w:numFmt w:val="bullet"/>
      <w:lvlText w:val=""/>
      <w:lvlJc w:val="left"/>
      <w:pPr>
        <w:ind w:left="4926" w:hanging="360"/>
      </w:pPr>
      <w:rPr>
        <w:rFonts w:ascii="Wingdings" w:hAnsi="Wingdings" w:hint="default"/>
      </w:rPr>
    </w:lvl>
    <w:lvl w:ilvl="3" w:tplc="04090001" w:tentative="1">
      <w:start w:val="1"/>
      <w:numFmt w:val="bullet"/>
      <w:lvlText w:val=""/>
      <w:lvlJc w:val="left"/>
      <w:pPr>
        <w:ind w:left="5646" w:hanging="360"/>
      </w:pPr>
      <w:rPr>
        <w:rFonts w:ascii="Symbol" w:hAnsi="Symbol" w:hint="default"/>
      </w:rPr>
    </w:lvl>
    <w:lvl w:ilvl="4" w:tplc="04090003" w:tentative="1">
      <w:start w:val="1"/>
      <w:numFmt w:val="bullet"/>
      <w:lvlText w:val="o"/>
      <w:lvlJc w:val="left"/>
      <w:pPr>
        <w:ind w:left="6366" w:hanging="360"/>
      </w:pPr>
      <w:rPr>
        <w:rFonts w:ascii="Courier New" w:hAnsi="Courier New" w:cs="Courier New" w:hint="default"/>
      </w:rPr>
    </w:lvl>
    <w:lvl w:ilvl="5" w:tplc="04090005" w:tentative="1">
      <w:start w:val="1"/>
      <w:numFmt w:val="bullet"/>
      <w:lvlText w:val=""/>
      <w:lvlJc w:val="left"/>
      <w:pPr>
        <w:ind w:left="7086" w:hanging="360"/>
      </w:pPr>
      <w:rPr>
        <w:rFonts w:ascii="Wingdings" w:hAnsi="Wingdings" w:hint="default"/>
      </w:rPr>
    </w:lvl>
    <w:lvl w:ilvl="6" w:tplc="04090001" w:tentative="1">
      <w:start w:val="1"/>
      <w:numFmt w:val="bullet"/>
      <w:lvlText w:val=""/>
      <w:lvlJc w:val="left"/>
      <w:pPr>
        <w:ind w:left="7806" w:hanging="360"/>
      </w:pPr>
      <w:rPr>
        <w:rFonts w:ascii="Symbol" w:hAnsi="Symbol" w:hint="default"/>
      </w:rPr>
    </w:lvl>
    <w:lvl w:ilvl="7" w:tplc="04090003" w:tentative="1">
      <w:start w:val="1"/>
      <w:numFmt w:val="bullet"/>
      <w:lvlText w:val="o"/>
      <w:lvlJc w:val="left"/>
      <w:pPr>
        <w:ind w:left="8526" w:hanging="360"/>
      </w:pPr>
      <w:rPr>
        <w:rFonts w:ascii="Courier New" w:hAnsi="Courier New" w:cs="Courier New" w:hint="default"/>
      </w:rPr>
    </w:lvl>
    <w:lvl w:ilvl="8" w:tplc="04090005" w:tentative="1">
      <w:start w:val="1"/>
      <w:numFmt w:val="bullet"/>
      <w:lvlText w:val=""/>
      <w:lvlJc w:val="left"/>
      <w:pPr>
        <w:ind w:left="9246" w:hanging="360"/>
      </w:pPr>
      <w:rPr>
        <w:rFonts w:ascii="Wingdings" w:hAnsi="Wingdings" w:hint="default"/>
      </w:rPr>
    </w:lvl>
  </w:abstractNum>
  <w:abstractNum w:abstractNumId="9">
    <w:nsid w:val="2AFB0DBE"/>
    <w:multiLevelType w:val="hybridMultilevel"/>
    <w:tmpl w:val="DD8ABB3E"/>
    <w:lvl w:ilvl="0" w:tplc="04090001">
      <w:start w:val="1"/>
      <w:numFmt w:val="bullet"/>
      <w:lvlText w:val=""/>
      <w:lvlJc w:val="left"/>
      <w:pPr>
        <w:ind w:left="2001" w:hanging="360"/>
      </w:pPr>
      <w:rPr>
        <w:rFonts w:ascii="Symbol" w:hAnsi="Symbol" w:hint="default"/>
      </w:rPr>
    </w:lvl>
    <w:lvl w:ilvl="1" w:tplc="04090003" w:tentative="1">
      <w:start w:val="1"/>
      <w:numFmt w:val="bullet"/>
      <w:lvlText w:val="o"/>
      <w:lvlJc w:val="left"/>
      <w:pPr>
        <w:ind w:left="2721" w:hanging="360"/>
      </w:pPr>
      <w:rPr>
        <w:rFonts w:ascii="Courier New" w:hAnsi="Courier New" w:cs="Courier New"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10">
    <w:nsid w:val="309B59E8"/>
    <w:multiLevelType w:val="hybridMultilevel"/>
    <w:tmpl w:val="AC4A3448"/>
    <w:lvl w:ilvl="0" w:tplc="9A38FD5E">
      <w:numFmt w:val="bullet"/>
      <w:lvlText w:val="•"/>
      <w:lvlJc w:val="left"/>
      <w:pPr>
        <w:ind w:left="1080" w:hanging="72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5177BED"/>
    <w:multiLevelType w:val="hybridMultilevel"/>
    <w:tmpl w:val="67163FC2"/>
    <w:lvl w:ilvl="0" w:tplc="36A4A098">
      <w:start w:val="1"/>
      <w:numFmt w:val="bullet"/>
      <w:pStyle w:val="TableBulletList"/>
      <w:lvlText w:val=""/>
      <w:lvlJc w:val="left"/>
      <w:pPr>
        <w:tabs>
          <w:tab w:val="num" w:pos="284"/>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6C5CB2"/>
    <w:multiLevelType w:val="hybridMultilevel"/>
    <w:tmpl w:val="B72219CC"/>
    <w:lvl w:ilvl="0" w:tplc="04090001">
      <w:start w:val="1"/>
      <w:numFmt w:val="bullet"/>
      <w:lvlText w:val=""/>
      <w:lvlJc w:val="left"/>
      <w:pPr>
        <w:ind w:left="2001" w:hanging="360"/>
      </w:pPr>
      <w:rPr>
        <w:rFonts w:ascii="Symbol" w:hAnsi="Symbol" w:hint="default"/>
      </w:rPr>
    </w:lvl>
    <w:lvl w:ilvl="1" w:tplc="04090003" w:tentative="1">
      <w:start w:val="1"/>
      <w:numFmt w:val="bullet"/>
      <w:lvlText w:val="o"/>
      <w:lvlJc w:val="left"/>
      <w:pPr>
        <w:ind w:left="2721" w:hanging="360"/>
      </w:pPr>
      <w:rPr>
        <w:rFonts w:ascii="Courier New" w:hAnsi="Courier New" w:cs="Courier New"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13">
    <w:nsid w:val="42C368A9"/>
    <w:multiLevelType w:val="hybridMultilevel"/>
    <w:tmpl w:val="F6AA78B2"/>
    <w:lvl w:ilvl="0" w:tplc="0409000F">
      <w:start w:val="1"/>
      <w:numFmt w:val="decimal"/>
      <w:lvlText w:val="%1."/>
      <w:lvlJc w:val="left"/>
      <w:pPr>
        <w:ind w:left="2058" w:hanging="360"/>
      </w:pPr>
    </w:lvl>
    <w:lvl w:ilvl="1" w:tplc="04090019" w:tentative="1">
      <w:start w:val="1"/>
      <w:numFmt w:val="lowerLetter"/>
      <w:lvlText w:val="%2."/>
      <w:lvlJc w:val="left"/>
      <w:pPr>
        <w:ind w:left="2778" w:hanging="360"/>
      </w:p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14">
    <w:nsid w:val="4C3E3354"/>
    <w:multiLevelType w:val="hybridMultilevel"/>
    <w:tmpl w:val="BB0E86E0"/>
    <w:lvl w:ilvl="0" w:tplc="B6B27E18">
      <w:start w:val="1"/>
      <w:numFmt w:val="bullet"/>
      <w:pStyle w:val="BulletList1"/>
      <w:lvlText w:val=""/>
      <w:lvlJc w:val="left"/>
      <w:pPr>
        <w:tabs>
          <w:tab w:val="num" w:pos="1641"/>
        </w:tabs>
        <w:ind w:left="1641" w:hanging="360"/>
      </w:pPr>
      <w:rPr>
        <w:rFonts w:ascii="Symbol" w:hAnsi="Symbol" w:hint="default"/>
      </w:rPr>
    </w:lvl>
    <w:lvl w:ilvl="1" w:tplc="04090003" w:tentative="1">
      <w:start w:val="1"/>
      <w:numFmt w:val="bullet"/>
      <w:lvlText w:val="o"/>
      <w:lvlJc w:val="left"/>
      <w:pPr>
        <w:tabs>
          <w:tab w:val="num" w:pos="2721"/>
        </w:tabs>
        <w:ind w:left="2721" w:hanging="360"/>
      </w:pPr>
      <w:rPr>
        <w:rFonts w:ascii="Courier New" w:hAnsi="Courier New" w:hint="default"/>
      </w:rPr>
    </w:lvl>
    <w:lvl w:ilvl="2" w:tplc="04090005" w:tentative="1">
      <w:start w:val="1"/>
      <w:numFmt w:val="bullet"/>
      <w:lvlText w:val=""/>
      <w:lvlJc w:val="left"/>
      <w:pPr>
        <w:tabs>
          <w:tab w:val="num" w:pos="3441"/>
        </w:tabs>
        <w:ind w:left="3441" w:hanging="360"/>
      </w:pPr>
      <w:rPr>
        <w:rFonts w:ascii="Wingdings" w:hAnsi="Wingdings" w:hint="default"/>
      </w:rPr>
    </w:lvl>
    <w:lvl w:ilvl="3" w:tplc="04090001" w:tentative="1">
      <w:start w:val="1"/>
      <w:numFmt w:val="bullet"/>
      <w:lvlText w:val=""/>
      <w:lvlJc w:val="left"/>
      <w:pPr>
        <w:tabs>
          <w:tab w:val="num" w:pos="4161"/>
        </w:tabs>
        <w:ind w:left="4161" w:hanging="360"/>
      </w:pPr>
      <w:rPr>
        <w:rFonts w:ascii="Symbol" w:hAnsi="Symbol" w:hint="default"/>
      </w:rPr>
    </w:lvl>
    <w:lvl w:ilvl="4" w:tplc="04090003" w:tentative="1">
      <w:start w:val="1"/>
      <w:numFmt w:val="bullet"/>
      <w:lvlText w:val="o"/>
      <w:lvlJc w:val="left"/>
      <w:pPr>
        <w:tabs>
          <w:tab w:val="num" w:pos="4881"/>
        </w:tabs>
        <w:ind w:left="4881" w:hanging="360"/>
      </w:pPr>
      <w:rPr>
        <w:rFonts w:ascii="Courier New" w:hAnsi="Courier New" w:hint="default"/>
      </w:rPr>
    </w:lvl>
    <w:lvl w:ilvl="5" w:tplc="04090005" w:tentative="1">
      <w:start w:val="1"/>
      <w:numFmt w:val="bullet"/>
      <w:lvlText w:val=""/>
      <w:lvlJc w:val="left"/>
      <w:pPr>
        <w:tabs>
          <w:tab w:val="num" w:pos="5601"/>
        </w:tabs>
        <w:ind w:left="5601" w:hanging="360"/>
      </w:pPr>
      <w:rPr>
        <w:rFonts w:ascii="Wingdings" w:hAnsi="Wingdings" w:hint="default"/>
      </w:rPr>
    </w:lvl>
    <w:lvl w:ilvl="6" w:tplc="04090001" w:tentative="1">
      <w:start w:val="1"/>
      <w:numFmt w:val="bullet"/>
      <w:lvlText w:val=""/>
      <w:lvlJc w:val="left"/>
      <w:pPr>
        <w:tabs>
          <w:tab w:val="num" w:pos="6321"/>
        </w:tabs>
        <w:ind w:left="6321" w:hanging="360"/>
      </w:pPr>
      <w:rPr>
        <w:rFonts w:ascii="Symbol" w:hAnsi="Symbol" w:hint="default"/>
      </w:rPr>
    </w:lvl>
    <w:lvl w:ilvl="7" w:tplc="04090003" w:tentative="1">
      <w:start w:val="1"/>
      <w:numFmt w:val="bullet"/>
      <w:lvlText w:val="o"/>
      <w:lvlJc w:val="left"/>
      <w:pPr>
        <w:tabs>
          <w:tab w:val="num" w:pos="7041"/>
        </w:tabs>
        <w:ind w:left="7041" w:hanging="360"/>
      </w:pPr>
      <w:rPr>
        <w:rFonts w:ascii="Courier New" w:hAnsi="Courier New" w:hint="default"/>
      </w:rPr>
    </w:lvl>
    <w:lvl w:ilvl="8" w:tplc="04090005" w:tentative="1">
      <w:start w:val="1"/>
      <w:numFmt w:val="bullet"/>
      <w:lvlText w:val=""/>
      <w:lvlJc w:val="left"/>
      <w:pPr>
        <w:tabs>
          <w:tab w:val="num" w:pos="7761"/>
        </w:tabs>
        <w:ind w:left="7761" w:hanging="360"/>
      </w:pPr>
      <w:rPr>
        <w:rFonts w:ascii="Wingdings" w:hAnsi="Wingdings" w:hint="default"/>
      </w:rPr>
    </w:lvl>
  </w:abstractNum>
  <w:abstractNum w:abstractNumId="15">
    <w:nsid w:val="4FCD2861"/>
    <w:multiLevelType w:val="hybridMultilevel"/>
    <w:tmpl w:val="34E47436"/>
    <w:lvl w:ilvl="0" w:tplc="8138AA42">
      <w:numFmt w:val="bullet"/>
      <w:lvlText w:val=""/>
      <w:lvlJc w:val="left"/>
      <w:pPr>
        <w:ind w:left="3486" w:hanging="360"/>
      </w:pPr>
      <w:rPr>
        <w:rFonts w:ascii="Wingdings" w:eastAsia="Times New Roman" w:hAnsi="Wingdings" w:cs="Times New Roman" w:hint="default"/>
      </w:rPr>
    </w:lvl>
    <w:lvl w:ilvl="1" w:tplc="04090003" w:tentative="1">
      <w:start w:val="1"/>
      <w:numFmt w:val="bullet"/>
      <w:lvlText w:val="o"/>
      <w:lvlJc w:val="left"/>
      <w:pPr>
        <w:ind w:left="4206" w:hanging="360"/>
      </w:pPr>
      <w:rPr>
        <w:rFonts w:ascii="Courier New" w:hAnsi="Courier New" w:cs="Courier New" w:hint="default"/>
      </w:rPr>
    </w:lvl>
    <w:lvl w:ilvl="2" w:tplc="04090005" w:tentative="1">
      <w:start w:val="1"/>
      <w:numFmt w:val="bullet"/>
      <w:lvlText w:val=""/>
      <w:lvlJc w:val="left"/>
      <w:pPr>
        <w:ind w:left="4926" w:hanging="360"/>
      </w:pPr>
      <w:rPr>
        <w:rFonts w:ascii="Wingdings" w:hAnsi="Wingdings" w:hint="default"/>
      </w:rPr>
    </w:lvl>
    <w:lvl w:ilvl="3" w:tplc="04090001" w:tentative="1">
      <w:start w:val="1"/>
      <w:numFmt w:val="bullet"/>
      <w:lvlText w:val=""/>
      <w:lvlJc w:val="left"/>
      <w:pPr>
        <w:ind w:left="5646" w:hanging="360"/>
      </w:pPr>
      <w:rPr>
        <w:rFonts w:ascii="Symbol" w:hAnsi="Symbol" w:hint="default"/>
      </w:rPr>
    </w:lvl>
    <w:lvl w:ilvl="4" w:tplc="04090003" w:tentative="1">
      <w:start w:val="1"/>
      <w:numFmt w:val="bullet"/>
      <w:lvlText w:val="o"/>
      <w:lvlJc w:val="left"/>
      <w:pPr>
        <w:ind w:left="6366" w:hanging="360"/>
      </w:pPr>
      <w:rPr>
        <w:rFonts w:ascii="Courier New" w:hAnsi="Courier New" w:cs="Courier New" w:hint="default"/>
      </w:rPr>
    </w:lvl>
    <w:lvl w:ilvl="5" w:tplc="04090005" w:tentative="1">
      <w:start w:val="1"/>
      <w:numFmt w:val="bullet"/>
      <w:lvlText w:val=""/>
      <w:lvlJc w:val="left"/>
      <w:pPr>
        <w:ind w:left="7086" w:hanging="360"/>
      </w:pPr>
      <w:rPr>
        <w:rFonts w:ascii="Wingdings" w:hAnsi="Wingdings" w:hint="default"/>
      </w:rPr>
    </w:lvl>
    <w:lvl w:ilvl="6" w:tplc="04090001" w:tentative="1">
      <w:start w:val="1"/>
      <w:numFmt w:val="bullet"/>
      <w:lvlText w:val=""/>
      <w:lvlJc w:val="left"/>
      <w:pPr>
        <w:ind w:left="7806" w:hanging="360"/>
      </w:pPr>
      <w:rPr>
        <w:rFonts w:ascii="Symbol" w:hAnsi="Symbol" w:hint="default"/>
      </w:rPr>
    </w:lvl>
    <w:lvl w:ilvl="7" w:tplc="04090003" w:tentative="1">
      <w:start w:val="1"/>
      <w:numFmt w:val="bullet"/>
      <w:lvlText w:val="o"/>
      <w:lvlJc w:val="left"/>
      <w:pPr>
        <w:ind w:left="8526" w:hanging="360"/>
      </w:pPr>
      <w:rPr>
        <w:rFonts w:ascii="Courier New" w:hAnsi="Courier New" w:cs="Courier New" w:hint="default"/>
      </w:rPr>
    </w:lvl>
    <w:lvl w:ilvl="8" w:tplc="04090005" w:tentative="1">
      <w:start w:val="1"/>
      <w:numFmt w:val="bullet"/>
      <w:lvlText w:val=""/>
      <w:lvlJc w:val="left"/>
      <w:pPr>
        <w:ind w:left="9246" w:hanging="360"/>
      </w:pPr>
      <w:rPr>
        <w:rFonts w:ascii="Wingdings" w:hAnsi="Wingdings" w:hint="default"/>
      </w:rPr>
    </w:lvl>
  </w:abstractNum>
  <w:abstractNum w:abstractNumId="16">
    <w:nsid w:val="520D01FB"/>
    <w:multiLevelType w:val="hybridMultilevel"/>
    <w:tmpl w:val="931ABB92"/>
    <w:lvl w:ilvl="0" w:tplc="F0325AD2">
      <w:start w:val="2"/>
      <w:numFmt w:val="bullet"/>
      <w:lvlText w:val=""/>
      <w:lvlJc w:val="left"/>
      <w:pPr>
        <w:ind w:left="1641" w:hanging="360"/>
      </w:pPr>
      <w:rPr>
        <w:rFonts w:ascii="Symbol" w:eastAsia="Times New Roman" w:hAnsi="Symbol" w:cs="Times New Roman"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7">
    <w:nsid w:val="58D94266"/>
    <w:multiLevelType w:val="hybridMultilevel"/>
    <w:tmpl w:val="62CC9A66"/>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18">
    <w:nsid w:val="5A49750E"/>
    <w:multiLevelType w:val="hybridMultilevel"/>
    <w:tmpl w:val="F8BA8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D2401DF"/>
    <w:multiLevelType w:val="hybridMultilevel"/>
    <w:tmpl w:val="847C118E"/>
    <w:lvl w:ilvl="0" w:tplc="9258B516">
      <w:start w:val="1"/>
      <w:numFmt w:val="bullet"/>
      <w:pStyle w:val="TableBulletListSmall"/>
      <w:lvlText w:val=""/>
      <w:lvlJc w:val="left"/>
      <w:pPr>
        <w:tabs>
          <w:tab w:val="num" w:pos="284"/>
        </w:tabs>
        <w:ind w:left="0" w:firstLine="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18322A"/>
    <w:multiLevelType w:val="hybridMultilevel"/>
    <w:tmpl w:val="1378427A"/>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1">
    <w:nsid w:val="62163631"/>
    <w:multiLevelType w:val="hybridMultilevel"/>
    <w:tmpl w:val="358ED920"/>
    <w:lvl w:ilvl="0" w:tplc="D0921B7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16338"/>
    <w:multiLevelType w:val="hybridMultilevel"/>
    <w:tmpl w:val="62CC9A66"/>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3">
    <w:nsid w:val="72BA270F"/>
    <w:multiLevelType w:val="hybridMultilevel"/>
    <w:tmpl w:val="422036C0"/>
    <w:lvl w:ilvl="0" w:tplc="F0325AD2">
      <w:start w:val="2"/>
      <w:numFmt w:val="bullet"/>
      <w:lvlText w:val=""/>
      <w:lvlJc w:val="left"/>
      <w:pPr>
        <w:ind w:left="2922" w:hanging="360"/>
      </w:pPr>
      <w:rPr>
        <w:rFonts w:ascii="Symbol" w:eastAsia="Times New Roman" w:hAnsi="Symbol" w:cs="Times New Roman" w:hint="default"/>
      </w:rPr>
    </w:lvl>
    <w:lvl w:ilvl="1" w:tplc="04090003">
      <w:start w:val="1"/>
      <w:numFmt w:val="bullet"/>
      <w:lvlText w:val="o"/>
      <w:lvlJc w:val="left"/>
      <w:pPr>
        <w:ind w:left="2721" w:hanging="360"/>
      </w:pPr>
      <w:rPr>
        <w:rFonts w:ascii="Courier New" w:hAnsi="Courier New" w:cs="Courier New"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24">
    <w:nsid w:val="7A0B4179"/>
    <w:multiLevelType w:val="hybridMultilevel"/>
    <w:tmpl w:val="041E5A00"/>
    <w:lvl w:ilvl="0" w:tplc="0C50B254">
      <w:start w:val="1"/>
      <w:numFmt w:val="bullet"/>
      <w:pStyle w:val="BulletList"/>
      <w:lvlText w:val=""/>
      <w:lvlJc w:val="left"/>
      <w:pPr>
        <w:tabs>
          <w:tab w:val="num" w:pos="1641"/>
        </w:tabs>
        <w:ind w:left="1641" w:hanging="360"/>
      </w:pPr>
      <w:rPr>
        <w:rFonts w:ascii="Symbol" w:hAnsi="Symbol" w:hint="default"/>
      </w:rPr>
    </w:lvl>
    <w:lvl w:ilvl="1" w:tplc="04090003" w:tentative="1">
      <w:start w:val="1"/>
      <w:numFmt w:val="bullet"/>
      <w:lvlText w:val="o"/>
      <w:lvlJc w:val="left"/>
      <w:pPr>
        <w:tabs>
          <w:tab w:val="num" w:pos="2721"/>
        </w:tabs>
        <w:ind w:left="2721" w:hanging="360"/>
      </w:pPr>
      <w:rPr>
        <w:rFonts w:ascii="Courier New" w:hAnsi="Courier New" w:hint="default"/>
      </w:rPr>
    </w:lvl>
    <w:lvl w:ilvl="2" w:tplc="04090005" w:tentative="1">
      <w:start w:val="1"/>
      <w:numFmt w:val="bullet"/>
      <w:lvlText w:val=""/>
      <w:lvlJc w:val="left"/>
      <w:pPr>
        <w:tabs>
          <w:tab w:val="num" w:pos="3441"/>
        </w:tabs>
        <w:ind w:left="3441" w:hanging="360"/>
      </w:pPr>
      <w:rPr>
        <w:rFonts w:ascii="Wingdings" w:hAnsi="Wingdings" w:hint="default"/>
      </w:rPr>
    </w:lvl>
    <w:lvl w:ilvl="3" w:tplc="04090001" w:tentative="1">
      <w:start w:val="1"/>
      <w:numFmt w:val="bullet"/>
      <w:lvlText w:val=""/>
      <w:lvlJc w:val="left"/>
      <w:pPr>
        <w:tabs>
          <w:tab w:val="num" w:pos="4161"/>
        </w:tabs>
        <w:ind w:left="4161" w:hanging="360"/>
      </w:pPr>
      <w:rPr>
        <w:rFonts w:ascii="Symbol" w:hAnsi="Symbol" w:hint="default"/>
      </w:rPr>
    </w:lvl>
    <w:lvl w:ilvl="4" w:tplc="04090003" w:tentative="1">
      <w:start w:val="1"/>
      <w:numFmt w:val="bullet"/>
      <w:lvlText w:val="o"/>
      <w:lvlJc w:val="left"/>
      <w:pPr>
        <w:tabs>
          <w:tab w:val="num" w:pos="4881"/>
        </w:tabs>
        <w:ind w:left="4881" w:hanging="360"/>
      </w:pPr>
      <w:rPr>
        <w:rFonts w:ascii="Courier New" w:hAnsi="Courier New" w:hint="default"/>
      </w:rPr>
    </w:lvl>
    <w:lvl w:ilvl="5" w:tplc="04090005" w:tentative="1">
      <w:start w:val="1"/>
      <w:numFmt w:val="bullet"/>
      <w:lvlText w:val=""/>
      <w:lvlJc w:val="left"/>
      <w:pPr>
        <w:tabs>
          <w:tab w:val="num" w:pos="5601"/>
        </w:tabs>
        <w:ind w:left="5601" w:hanging="360"/>
      </w:pPr>
      <w:rPr>
        <w:rFonts w:ascii="Wingdings" w:hAnsi="Wingdings" w:hint="default"/>
      </w:rPr>
    </w:lvl>
    <w:lvl w:ilvl="6" w:tplc="04090001" w:tentative="1">
      <w:start w:val="1"/>
      <w:numFmt w:val="bullet"/>
      <w:lvlText w:val=""/>
      <w:lvlJc w:val="left"/>
      <w:pPr>
        <w:tabs>
          <w:tab w:val="num" w:pos="6321"/>
        </w:tabs>
        <w:ind w:left="6321" w:hanging="360"/>
      </w:pPr>
      <w:rPr>
        <w:rFonts w:ascii="Symbol" w:hAnsi="Symbol" w:hint="default"/>
      </w:rPr>
    </w:lvl>
    <w:lvl w:ilvl="7" w:tplc="04090003" w:tentative="1">
      <w:start w:val="1"/>
      <w:numFmt w:val="bullet"/>
      <w:lvlText w:val="o"/>
      <w:lvlJc w:val="left"/>
      <w:pPr>
        <w:tabs>
          <w:tab w:val="num" w:pos="7041"/>
        </w:tabs>
        <w:ind w:left="7041" w:hanging="360"/>
      </w:pPr>
      <w:rPr>
        <w:rFonts w:ascii="Courier New" w:hAnsi="Courier New" w:hint="default"/>
      </w:rPr>
    </w:lvl>
    <w:lvl w:ilvl="8" w:tplc="04090005" w:tentative="1">
      <w:start w:val="1"/>
      <w:numFmt w:val="bullet"/>
      <w:lvlText w:val=""/>
      <w:lvlJc w:val="left"/>
      <w:pPr>
        <w:tabs>
          <w:tab w:val="num" w:pos="7761"/>
        </w:tabs>
        <w:ind w:left="7761" w:hanging="360"/>
      </w:pPr>
      <w:rPr>
        <w:rFonts w:ascii="Wingdings" w:hAnsi="Wingdings" w:hint="default"/>
      </w:rPr>
    </w:lvl>
  </w:abstractNum>
  <w:num w:numId="1">
    <w:abstractNumId w:val="0"/>
  </w:num>
  <w:num w:numId="2">
    <w:abstractNumId w:val="7"/>
  </w:num>
  <w:num w:numId="3">
    <w:abstractNumId w:val="14"/>
  </w:num>
  <w:num w:numId="4">
    <w:abstractNumId w:val="4"/>
  </w:num>
  <w:num w:numId="5">
    <w:abstractNumId w:val="24"/>
  </w:num>
  <w:num w:numId="6">
    <w:abstractNumId w:val="11"/>
  </w:num>
  <w:num w:numId="7">
    <w:abstractNumId w:val="19"/>
  </w:num>
  <w:num w:numId="8">
    <w:abstractNumId w:val="12"/>
  </w:num>
  <w:num w:numId="9">
    <w:abstractNumId w:val="5"/>
  </w:num>
  <w:num w:numId="10">
    <w:abstractNumId w:val="22"/>
  </w:num>
  <w:num w:numId="11">
    <w:abstractNumId w:val="17"/>
  </w:num>
  <w:num w:numId="12">
    <w:abstractNumId w:val="20"/>
  </w:num>
  <w:num w:numId="13">
    <w:abstractNumId w:val="6"/>
  </w:num>
  <w:num w:numId="14">
    <w:abstractNumId w:val="13"/>
  </w:num>
  <w:num w:numId="15">
    <w:abstractNumId w:val="2"/>
  </w:num>
  <w:num w:numId="16">
    <w:abstractNumId w:val="18"/>
  </w:num>
  <w:num w:numId="17">
    <w:abstractNumId w:val="10"/>
  </w:num>
  <w:num w:numId="18">
    <w:abstractNumId w:val="21"/>
  </w:num>
  <w:num w:numId="19">
    <w:abstractNumId w:val="16"/>
  </w:num>
  <w:num w:numId="20">
    <w:abstractNumId w:val="23"/>
  </w:num>
  <w:num w:numId="21">
    <w:abstractNumId w:val="1"/>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8"/>
  </w:num>
  <w:num w:numId="29">
    <w:abstractNumId w:val="9"/>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lsen, Michael">
    <w15:presenceInfo w15:providerId="AD" w15:userId="S-1-5-21-1742692646-77728935-1542849698-39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TrueTypeFonts/>
  <w:saveSubsetFonts/>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oNotHyphenateCaps/>
  <w:drawingGridHorizontalSpacing w:val="24"/>
  <w:drawingGridVerticalSpacing w:val="136"/>
  <w:displayHorizontalDrawingGridEvery w:val="0"/>
  <w:displayVerticalDrawingGridEvery w:val="0"/>
  <w:doNotShadeFormData/>
  <w:noPunctuationKerning/>
  <w:characterSpacingControl w:val="doNotCompress"/>
  <w:hdrShapeDefaults>
    <o:shapedefaults v:ext="edit" spidmax="137217"/>
  </w:hdrShapeDefaults>
  <w:footnotePr>
    <w:numFmt w:val="lowerRoman"/>
    <w:footnote w:id="-1"/>
    <w:footnote w:id="0"/>
    <w:footnote w:id="1"/>
  </w:footnotePr>
  <w:endnotePr>
    <w:pos w:val="sectEnd"/>
    <w:numFmt w:val="decimal"/>
    <w:endnote w:id="-1"/>
    <w:endnote w:id="0"/>
    <w:endnote w:id="1"/>
  </w:endnotePr>
  <w:compat>
    <w:printColBlack/>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CopyR" w:val="BEUMER Group 2018"/>
    <w:docVar w:name="Date" w:val="1 Apr 2018"/>
    <w:docVar w:name="DocLang" w:val="English (UK)"/>
    <w:docVar w:name="Head1" w:val="Systems Engineering Management Plan"/>
    <w:docVar w:name="Head2" w:val="SEMP"/>
    <w:docVar w:name="HeaderName" w:val="AS"/>
    <w:docVar w:name="Multi" w:val="Yes"/>
    <w:docVar w:name="Paper" w:val="A4"/>
  </w:docVars>
  <w:rsids>
    <w:rsidRoot w:val="0087609C"/>
    <w:rsid w:val="000009E7"/>
    <w:rsid w:val="000038B1"/>
    <w:rsid w:val="00005714"/>
    <w:rsid w:val="000072AD"/>
    <w:rsid w:val="000144AF"/>
    <w:rsid w:val="00016B6A"/>
    <w:rsid w:val="00017AEE"/>
    <w:rsid w:val="000201C1"/>
    <w:rsid w:val="000217EF"/>
    <w:rsid w:val="00022DF3"/>
    <w:rsid w:val="00024166"/>
    <w:rsid w:val="000317EB"/>
    <w:rsid w:val="00033B36"/>
    <w:rsid w:val="00034F54"/>
    <w:rsid w:val="00040BFD"/>
    <w:rsid w:val="00040C26"/>
    <w:rsid w:val="00042B2F"/>
    <w:rsid w:val="0004326E"/>
    <w:rsid w:val="00046699"/>
    <w:rsid w:val="0004761B"/>
    <w:rsid w:val="00047F27"/>
    <w:rsid w:val="00051AD7"/>
    <w:rsid w:val="00052E24"/>
    <w:rsid w:val="00052F57"/>
    <w:rsid w:val="00056168"/>
    <w:rsid w:val="00057305"/>
    <w:rsid w:val="00057CE6"/>
    <w:rsid w:val="00062B0E"/>
    <w:rsid w:val="0007142F"/>
    <w:rsid w:val="000718B0"/>
    <w:rsid w:val="00071C56"/>
    <w:rsid w:val="0007255D"/>
    <w:rsid w:val="00073E50"/>
    <w:rsid w:val="000767A0"/>
    <w:rsid w:val="00080FD4"/>
    <w:rsid w:val="0008236E"/>
    <w:rsid w:val="000834E3"/>
    <w:rsid w:val="00085598"/>
    <w:rsid w:val="0009119B"/>
    <w:rsid w:val="000913E1"/>
    <w:rsid w:val="00091A47"/>
    <w:rsid w:val="00095868"/>
    <w:rsid w:val="00096E27"/>
    <w:rsid w:val="00096F77"/>
    <w:rsid w:val="000A47A1"/>
    <w:rsid w:val="000A798D"/>
    <w:rsid w:val="000B211E"/>
    <w:rsid w:val="000B3461"/>
    <w:rsid w:val="000C5F41"/>
    <w:rsid w:val="000C697C"/>
    <w:rsid w:val="000D0AF0"/>
    <w:rsid w:val="000D170B"/>
    <w:rsid w:val="000D1CFF"/>
    <w:rsid w:val="000D23F9"/>
    <w:rsid w:val="000D6527"/>
    <w:rsid w:val="000D665C"/>
    <w:rsid w:val="000D706A"/>
    <w:rsid w:val="000D7794"/>
    <w:rsid w:val="000E082A"/>
    <w:rsid w:val="000E09E8"/>
    <w:rsid w:val="000E312D"/>
    <w:rsid w:val="000E3B80"/>
    <w:rsid w:val="000E416A"/>
    <w:rsid w:val="000E69A3"/>
    <w:rsid w:val="000F08D8"/>
    <w:rsid w:val="000F2A6F"/>
    <w:rsid w:val="000F4253"/>
    <w:rsid w:val="000F7A87"/>
    <w:rsid w:val="001042B4"/>
    <w:rsid w:val="0010441F"/>
    <w:rsid w:val="001060A4"/>
    <w:rsid w:val="00111882"/>
    <w:rsid w:val="001121CE"/>
    <w:rsid w:val="00117B2B"/>
    <w:rsid w:val="00120161"/>
    <w:rsid w:val="0012134F"/>
    <w:rsid w:val="00123691"/>
    <w:rsid w:val="00123EC1"/>
    <w:rsid w:val="00125CF8"/>
    <w:rsid w:val="00126336"/>
    <w:rsid w:val="0012681C"/>
    <w:rsid w:val="001306B0"/>
    <w:rsid w:val="0013287E"/>
    <w:rsid w:val="00137CAD"/>
    <w:rsid w:val="001406D2"/>
    <w:rsid w:val="0014084E"/>
    <w:rsid w:val="001424D0"/>
    <w:rsid w:val="00142F59"/>
    <w:rsid w:val="0014519D"/>
    <w:rsid w:val="00145658"/>
    <w:rsid w:val="00145684"/>
    <w:rsid w:val="0015074A"/>
    <w:rsid w:val="00151A84"/>
    <w:rsid w:val="00152612"/>
    <w:rsid w:val="00152E84"/>
    <w:rsid w:val="00162FCB"/>
    <w:rsid w:val="00171D1B"/>
    <w:rsid w:val="00171F10"/>
    <w:rsid w:val="00176598"/>
    <w:rsid w:val="00182D28"/>
    <w:rsid w:val="00184AE6"/>
    <w:rsid w:val="00185199"/>
    <w:rsid w:val="001870D8"/>
    <w:rsid w:val="001908CD"/>
    <w:rsid w:val="00195422"/>
    <w:rsid w:val="001972D2"/>
    <w:rsid w:val="00197CCA"/>
    <w:rsid w:val="001A0902"/>
    <w:rsid w:val="001A0CD4"/>
    <w:rsid w:val="001A2214"/>
    <w:rsid w:val="001A334C"/>
    <w:rsid w:val="001A5041"/>
    <w:rsid w:val="001A6DC6"/>
    <w:rsid w:val="001A729B"/>
    <w:rsid w:val="001B040F"/>
    <w:rsid w:val="001B1AD2"/>
    <w:rsid w:val="001C253E"/>
    <w:rsid w:val="001C3A88"/>
    <w:rsid w:val="001C6715"/>
    <w:rsid w:val="001C7B11"/>
    <w:rsid w:val="001D010F"/>
    <w:rsid w:val="001D4419"/>
    <w:rsid w:val="001D74A6"/>
    <w:rsid w:val="001E0613"/>
    <w:rsid w:val="001E22DD"/>
    <w:rsid w:val="001E3FD4"/>
    <w:rsid w:val="001E50CD"/>
    <w:rsid w:val="001E6C70"/>
    <w:rsid w:val="001E7CF4"/>
    <w:rsid w:val="001E7E0E"/>
    <w:rsid w:val="001F06F5"/>
    <w:rsid w:val="001F40A1"/>
    <w:rsid w:val="001F438E"/>
    <w:rsid w:val="001F5BEB"/>
    <w:rsid w:val="002001AE"/>
    <w:rsid w:val="00200C7D"/>
    <w:rsid w:val="00201FE6"/>
    <w:rsid w:val="00202E32"/>
    <w:rsid w:val="00202E7E"/>
    <w:rsid w:val="00203CE4"/>
    <w:rsid w:val="00205B69"/>
    <w:rsid w:val="0021234D"/>
    <w:rsid w:val="002157EF"/>
    <w:rsid w:val="00217FC6"/>
    <w:rsid w:val="0022048B"/>
    <w:rsid w:val="002207E6"/>
    <w:rsid w:val="00220897"/>
    <w:rsid w:val="00222495"/>
    <w:rsid w:val="00224CDD"/>
    <w:rsid w:val="00230398"/>
    <w:rsid w:val="00235601"/>
    <w:rsid w:val="00237DBC"/>
    <w:rsid w:val="00244313"/>
    <w:rsid w:val="0024594F"/>
    <w:rsid w:val="00245CDB"/>
    <w:rsid w:val="00245F30"/>
    <w:rsid w:val="002475EA"/>
    <w:rsid w:val="00250D68"/>
    <w:rsid w:val="002510D3"/>
    <w:rsid w:val="00251935"/>
    <w:rsid w:val="002521A3"/>
    <w:rsid w:val="00253B3C"/>
    <w:rsid w:val="00254B11"/>
    <w:rsid w:val="00256622"/>
    <w:rsid w:val="00257DC0"/>
    <w:rsid w:val="0026082C"/>
    <w:rsid w:val="002639E6"/>
    <w:rsid w:val="002640B2"/>
    <w:rsid w:val="00266167"/>
    <w:rsid w:val="0026731D"/>
    <w:rsid w:val="00270C76"/>
    <w:rsid w:val="00272183"/>
    <w:rsid w:val="0028166F"/>
    <w:rsid w:val="0028429A"/>
    <w:rsid w:val="002844B0"/>
    <w:rsid w:val="002866F0"/>
    <w:rsid w:val="00286DEC"/>
    <w:rsid w:val="002949F3"/>
    <w:rsid w:val="00294C9C"/>
    <w:rsid w:val="002964EF"/>
    <w:rsid w:val="002973FD"/>
    <w:rsid w:val="00297F1D"/>
    <w:rsid w:val="002A019D"/>
    <w:rsid w:val="002A6093"/>
    <w:rsid w:val="002B10E3"/>
    <w:rsid w:val="002B1276"/>
    <w:rsid w:val="002B2C8C"/>
    <w:rsid w:val="002B62AF"/>
    <w:rsid w:val="002C0832"/>
    <w:rsid w:val="002C37AA"/>
    <w:rsid w:val="002C3D98"/>
    <w:rsid w:val="002C3DE8"/>
    <w:rsid w:val="002C559F"/>
    <w:rsid w:val="002D0BF1"/>
    <w:rsid w:val="002D1004"/>
    <w:rsid w:val="002D7605"/>
    <w:rsid w:val="002E2500"/>
    <w:rsid w:val="002E38EB"/>
    <w:rsid w:val="002E6237"/>
    <w:rsid w:val="002E72CD"/>
    <w:rsid w:val="002F1A02"/>
    <w:rsid w:val="002F3484"/>
    <w:rsid w:val="002F4B7E"/>
    <w:rsid w:val="002F61D1"/>
    <w:rsid w:val="002F6EE2"/>
    <w:rsid w:val="00303D66"/>
    <w:rsid w:val="0030500A"/>
    <w:rsid w:val="00306C77"/>
    <w:rsid w:val="00321DF1"/>
    <w:rsid w:val="00321F22"/>
    <w:rsid w:val="00323B4E"/>
    <w:rsid w:val="00326122"/>
    <w:rsid w:val="003268C0"/>
    <w:rsid w:val="0033126E"/>
    <w:rsid w:val="0033141E"/>
    <w:rsid w:val="00332354"/>
    <w:rsid w:val="00334665"/>
    <w:rsid w:val="0033512E"/>
    <w:rsid w:val="003359F2"/>
    <w:rsid w:val="00336DB9"/>
    <w:rsid w:val="00337BC6"/>
    <w:rsid w:val="00342789"/>
    <w:rsid w:val="003530CC"/>
    <w:rsid w:val="003533CF"/>
    <w:rsid w:val="0035375F"/>
    <w:rsid w:val="00355C55"/>
    <w:rsid w:val="00365C99"/>
    <w:rsid w:val="0036746E"/>
    <w:rsid w:val="0036782E"/>
    <w:rsid w:val="003704C1"/>
    <w:rsid w:val="0037256E"/>
    <w:rsid w:val="00372621"/>
    <w:rsid w:val="003743F0"/>
    <w:rsid w:val="00374D20"/>
    <w:rsid w:val="00382A33"/>
    <w:rsid w:val="00382CE9"/>
    <w:rsid w:val="0038484F"/>
    <w:rsid w:val="00385DA9"/>
    <w:rsid w:val="0039478C"/>
    <w:rsid w:val="00395543"/>
    <w:rsid w:val="003A3E78"/>
    <w:rsid w:val="003A4E61"/>
    <w:rsid w:val="003A6BED"/>
    <w:rsid w:val="003A7984"/>
    <w:rsid w:val="003B13C8"/>
    <w:rsid w:val="003B2966"/>
    <w:rsid w:val="003B3252"/>
    <w:rsid w:val="003C4B03"/>
    <w:rsid w:val="003C60F2"/>
    <w:rsid w:val="003C7C3A"/>
    <w:rsid w:val="003D1238"/>
    <w:rsid w:val="003D41F0"/>
    <w:rsid w:val="003D4C2C"/>
    <w:rsid w:val="003E2C82"/>
    <w:rsid w:val="003E4364"/>
    <w:rsid w:val="003E4AE1"/>
    <w:rsid w:val="003E66F2"/>
    <w:rsid w:val="003F0CB2"/>
    <w:rsid w:val="003F39D9"/>
    <w:rsid w:val="003F5748"/>
    <w:rsid w:val="003F7564"/>
    <w:rsid w:val="0040105C"/>
    <w:rsid w:val="004058DD"/>
    <w:rsid w:val="004069C3"/>
    <w:rsid w:val="004073DE"/>
    <w:rsid w:val="00410AC2"/>
    <w:rsid w:val="00411C1A"/>
    <w:rsid w:val="004128E9"/>
    <w:rsid w:val="004168E9"/>
    <w:rsid w:val="004201BD"/>
    <w:rsid w:val="00420901"/>
    <w:rsid w:val="0042292A"/>
    <w:rsid w:val="0042545F"/>
    <w:rsid w:val="0042675A"/>
    <w:rsid w:val="004318CB"/>
    <w:rsid w:val="0043286C"/>
    <w:rsid w:val="00432975"/>
    <w:rsid w:val="00432F8B"/>
    <w:rsid w:val="00435FFD"/>
    <w:rsid w:val="004409E8"/>
    <w:rsid w:val="00444328"/>
    <w:rsid w:val="00444370"/>
    <w:rsid w:val="00445947"/>
    <w:rsid w:val="00445A85"/>
    <w:rsid w:val="00445A9D"/>
    <w:rsid w:val="0044651D"/>
    <w:rsid w:val="00450E97"/>
    <w:rsid w:val="0045269D"/>
    <w:rsid w:val="00457669"/>
    <w:rsid w:val="004622FD"/>
    <w:rsid w:val="0046419B"/>
    <w:rsid w:val="00464C59"/>
    <w:rsid w:val="00465180"/>
    <w:rsid w:val="00470764"/>
    <w:rsid w:val="00472D5B"/>
    <w:rsid w:val="004766A5"/>
    <w:rsid w:val="0048150F"/>
    <w:rsid w:val="00485338"/>
    <w:rsid w:val="0049038B"/>
    <w:rsid w:val="00490B9C"/>
    <w:rsid w:val="00496638"/>
    <w:rsid w:val="004A0013"/>
    <w:rsid w:val="004A02BF"/>
    <w:rsid w:val="004A0531"/>
    <w:rsid w:val="004A2BB4"/>
    <w:rsid w:val="004A4D4A"/>
    <w:rsid w:val="004A5AFA"/>
    <w:rsid w:val="004A6C21"/>
    <w:rsid w:val="004B1C39"/>
    <w:rsid w:val="004B70AC"/>
    <w:rsid w:val="004C11C6"/>
    <w:rsid w:val="004C161B"/>
    <w:rsid w:val="004C49C4"/>
    <w:rsid w:val="004C54CB"/>
    <w:rsid w:val="004C62CF"/>
    <w:rsid w:val="004D04B9"/>
    <w:rsid w:val="004D56DB"/>
    <w:rsid w:val="004E01C5"/>
    <w:rsid w:val="004E1758"/>
    <w:rsid w:val="004E1D94"/>
    <w:rsid w:val="004E3586"/>
    <w:rsid w:val="004E52C4"/>
    <w:rsid w:val="004F040A"/>
    <w:rsid w:val="004F07FF"/>
    <w:rsid w:val="004F3640"/>
    <w:rsid w:val="004F6846"/>
    <w:rsid w:val="00500FA2"/>
    <w:rsid w:val="00501A6A"/>
    <w:rsid w:val="00503764"/>
    <w:rsid w:val="00505572"/>
    <w:rsid w:val="00506B59"/>
    <w:rsid w:val="00510749"/>
    <w:rsid w:val="0051084B"/>
    <w:rsid w:val="00511C1F"/>
    <w:rsid w:val="00514E90"/>
    <w:rsid w:val="00516F79"/>
    <w:rsid w:val="00520DFA"/>
    <w:rsid w:val="00520EAB"/>
    <w:rsid w:val="00522425"/>
    <w:rsid w:val="00536A34"/>
    <w:rsid w:val="00536FFF"/>
    <w:rsid w:val="0054096D"/>
    <w:rsid w:val="0054340B"/>
    <w:rsid w:val="005441F1"/>
    <w:rsid w:val="0054582E"/>
    <w:rsid w:val="0055550C"/>
    <w:rsid w:val="005562EE"/>
    <w:rsid w:val="005612EC"/>
    <w:rsid w:val="00561611"/>
    <w:rsid w:val="00566E15"/>
    <w:rsid w:val="00572757"/>
    <w:rsid w:val="00575814"/>
    <w:rsid w:val="00577CD9"/>
    <w:rsid w:val="00577ECB"/>
    <w:rsid w:val="00577F52"/>
    <w:rsid w:val="00580352"/>
    <w:rsid w:val="0058133E"/>
    <w:rsid w:val="00582690"/>
    <w:rsid w:val="00586D60"/>
    <w:rsid w:val="00591AC4"/>
    <w:rsid w:val="00592EE5"/>
    <w:rsid w:val="005968D6"/>
    <w:rsid w:val="00597087"/>
    <w:rsid w:val="005A0A3E"/>
    <w:rsid w:val="005A1DA9"/>
    <w:rsid w:val="005A2C0D"/>
    <w:rsid w:val="005A31FD"/>
    <w:rsid w:val="005A603E"/>
    <w:rsid w:val="005B0124"/>
    <w:rsid w:val="005B3023"/>
    <w:rsid w:val="005B32AE"/>
    <w:rsid w:val="005B429C"/>
    <w:rsid w:val="005B54F5"/>
    <w:rsid w:val="005B73B2"/>
    <w:rsid w:val="005C039F"/>
    <w:rsid w:val="005C1790"/>
    <w:rsid w:val="005C472B"/>
    <w:rsid w:val="005C4ED6"/>
    <w:rsid w:val="005C583A"/>
    <w:rsid w:val="005C716F"/>
    <w:rsid w:val="005D14DF"/>
    <w:rsid w:val="005D1EB8"/>
    <w:rsid w:val="005D1FE5"/>
    <w:rsid w:val="005D59A1"/>
    <w:rsid w:val="005D629C"/>
    <w:rsid w:val="005D7FE0"/>
    <w:rsid w:val="005E34D1"/>
    <w:rsid w:val="005E7248"/>
    <w:rsid w:val="005F02B7"/>
    <w:rsid w:val="005F2D73"/>
    <w:rsid w:val="005F2F10"/>
    <w:rsid w:val="005F4025"/>
    <w:rsid w:val="005F70EF"/>
    <w:rsid w:val="0060180A"/>
    <w:rsid w:val="006020D1"/>
    <w:rsid w:val="006058C3"/>
    <w:rsid w:val="00610607"/>
    <w:rsid w:val="00615FE5"/>
    <w:rsid w:val="006235E9"/>
    <w:rsid w:val="00626352"/>
    <w:rsid w:val="00627D7D"/>
    <w:rsid w:val="006325DB"/>
    <w:rsid w:val="006326EB"/>
    <w:rsid w:val="00632F6A"/>
    <w:rsid w:val="00633741"/>
    <w:rsid w:val="0063399A"/>
    <w:rsid w:val="00633AC6"/>
    <w:rsid w:val="0063535E"/>
    <w:rsid w:val="00636DFF"/>
    <w:rsid w:val="00637FB9"/>
    <w:rsid w:val="0064043E"/>
    <w:rsid w:val="00645E2E"/>
    <w:rsid w:val="0064742B"/>
    <w:rsid w:val="00650D1E"/>
    <w:rsid w:val="0065363B"/>
    <w:rsid w:val="0065581A"/>
    <w:rsid w:val="00655E6A"/>
    <w:rsid w:val="00656598"/>
    <w:rsid w:val="00656783"/>
    <w:rsid w:val="006649CA"/>
    <w:rsid w:val="00670CCE"/>
    <w:rsid w:val="00672A01"/>
    <w:rsid w:val="006735CA"/>
    <w:rsid w:val="00673EA8"/>
    <w:rsid w:val="00675DF7"/>
    <w:rsid w:val="0068000E"/>
    <w:rsid w:val="006812DA"/>
    <w:rsid w:val="00683518"/>
    <w:rsid w:val="00692311"/>
    <w:rsid w:val="006940F8"/>
    <w:rsid w:val="006A13A6"/>
    <w:rsid w:val="006A4C1A"/>
    <w:rsid w:val="006B1828"/>
    <w:rsid w:val="006B29C2"/>
    <w:rsid w:val="006B36C8"/>
    <w:rsid w:val="006B3B23"/>
    <w:rsid w:val="006B69E6"/>
    <w:rsid w:val="006B725F"/>
    <w:rsid w:val="006C05ED"/>
    <w:rsid w:val="006C3956"/>
    <w:rsid w:val="006C70D3"/>
    <w:rsid w:val="006D36A8"/>
    <w:rsid w:val="006D65B4"/>
    <w:rsid w:val="006D7F48"/>
    <w:rsid w:val="006E0AC5"/>
    <w:rsid w:val="006E3409"/>
    <w:rsid w:val="006E6634"/>
    <w:rsid w:val="006E7865"/>
    <w:rsid w:val="006F2F74"/>
    <w:rsid w:val="006F317C"/>
    <w:rsid w:val="006F47EE"/>
    <w:rsid w:val="006F5D53"/>
    <w:rsid w:val="006F6DD1"/>
    <w:rsid w:val="00702A5C"/>
    <w:rsid w:val="0070566F"/>
    <w:rsid w:val="00707DF9"/>
    <w:rsid w:val="00712D51"/>
    <w:rsid w:val="007144A8"/>
    <w:rsid w:val="00715AEA"/>
    <w:rsid w:val="00716357"/>
    <w:rsid w:val="00716FD0"/>
    <w:rsid w:val="00720752"/>
    <w:rsid w:val="00721CE5"/>
    <w:rsid w:val="007239A9"/>
    <w:rsid w:val="0073286A"/>
    <w:rsid w:val="007345CF"/>
    <w:rsid w:val="00735373"/>
    <w:rsid w:val="00736467"/>
    <w:rsid w:val="00740868"/>
    <w:rsid w:val="007409FC"/>
    <w:rsid w:val="00742481"/>
    <w:rsid w:val="00743264"/>
    <w:rsid w:val="007443D4"/>
    <w:rsid w:val="007508E4"/>
    <w:rsid w:val="00756D2C"/>
    <w:rsid w:val="00756D86"/>
    <w:rsid w:val="00762B87"/>
    <w:rsid w:val="0076327F"/>
    <w:rsid w:val="007633E8"/>
    <w:rsid w:val="007705A5"/>
    <w:rsid w:val="0077789B"/>
    <w:rsid w:val="00783763"/>
    <w:rsid w:val="00792487"/>
    <w:rsid w:val="007959DE"/>
    <w:rsid w:val="00796A1D"/>
    <w:rsid w:val="007A2743"/>
    <w:rsid w:val="007A3D15"/>
    <w:rsid w:val="007A41A6"/>
    <w:rsid w:val="007A5B10"/>
    <w:rsid w:val="007A645E"/>
    <w:rsid w:val="007A781F"/>
    <w:rsid w:val="007A78EB"/>
    <w:rsid w:val="007B177A"/>
    <w:rsid w:val="007B3FD1"/>
    <w:rsid w:val="007B5FAA"/>
    <w:rsid w:val="007B6731"/>
    <w:rsid w:val="007B6F51"/>
    <w:rsid w:val="007B7547"/>
    <w:rsid w:val="007C12EF"/>
    <w:rsid w:val="007D1F78"/>
    <w:rsid w:val="007E0988"/>
    <w:rsid w:val="007E38C4"/>
    <w:rsid w:val="007E42DA"/>
    <w:rsid w:val="007E5592"/>
    <w:rsid w:val="007F1B5A"/>
    <w:rsid w:val="007F3C49"/>
    <w:rsid w:val="007F7844"/>
    <w:rsid w:val="007F7A52"/>
    <w:rsid w:val="00802201"/>
    <w:rsid w:val="00811957"/>
    <w:rsid w:val="0081490D"/>
    <w:rsid w:val="00814DA5"/>
    <w:rsid w:val="00816004"/>
    <w:rsid w:val="00821333"/>
    <w:rsid w:val="00823E29"/>
    <w:rsid w:val="00826402"/>
    <w:rsid w:val="008276C2"/>
    <w:rsid w:val="008323F7"/>
    <w:rsid w:val="00833C71"/>
    <w:rsid w:val="008373A0"/>
    <w:rsid w:val="008422D4"/>
    <w:rsid w:val="00843187"/>
    <w:rsid w:val="00861EAC"/>
    <w:rsid w:val="00863546"/>
    <w:rsid w:val="008671EE"/>
    <w:rsid w:val="0087043D"/>
    <w:rsid w:val="00871D49"/>
    <w:rsid w:val="00872A35"/>
    <w:rsid w:val="008745D8"/>
    <w:rsid w:val="00874D1B"/>
    <w:rsid w:val="0087609C"/>
    <w:rsid w:val="008776FE"/>
    <w:rsid w:val="008810B0"/>
    <w:rsid w:val="00882D50"/>
    <w:rsid w:val="00885E09"/>
    <w:rsid w:val="00886C84"/>
    <w:rsid w:val="00895E59"/>
    <w:rsid w:val="00897E2B"/>
    <w:rsid w:val="008A2165"/>
    <w:rsid w:val="008A2873"/>
    <w:rsid w:val="008A3049"/>
    <w:rsid w:val="008A518D"/>
    <w:rsid w:val="008A535E"/>
    <w:rsid w:val="008B025F"/>
    <w:rsid w:val="008B1472"/>
    <w:rsid w:val="008B4596"/>
    <w:rsid w:val="008B47A2"/>
    <w:rsid w:val="008B494C"/>
    <w:rsid w:val="008B4CF2"/>
    <w:rsid w:val="008B57DA"/>
    <w:rsid w:val="008B6C23"/>
    <w:rsid w:val="008B73D4"/>
    <w:rsid w:val="008B75C6"/>
    <w:rsid w:val="008C1993"/>
    <w:rsid w:val="008C2D3D"/>
    <w:rsid w:val="008C3549"/>
    <w:rsid w:val="008C3D2C"/>
    <w:rsid w:val="008C785E"/>
    <w:rsid w:val="008D12F2"/>
    <w:rsid w:val="008D2152"/>
    <w:rsid w:val="008D2482"/>
    <w:rsid w:val="008D468E"/>
    <w:rsid w:val="008D5975"/>
    <w:rsid w:val="008D5D16"/>
    <w:rsid w:val="008E14A7"/>
    <w:rsid w:val="008E17A4"/>
    <w:rsid w:val="008E1DF7"/>
    <w:rsid w:val="008E38F9"/>
    <w:rsid w:val="008F02F1"/>
    <w:rsid w:val="008F05B6"/>
    <w:rsid w:val="008F3B65"/>
    <w:rsid w:val="008F6A36"/>
    <w:rsid w:val="009006CC"/>
    <w:rsid w:val="00900FB6"/>
    <w:rsid w:val="009030D6"/>
    <w:rsid w:val="00907B52"/>
    <w:rsid w:val="0091019A"/>
    <w:rsid w:val="0091085E"/>
    <w:rsid w:val="009120F0"/>
    <w:rsid w:val="009160FD"/>
    <w:rsid w:val="00916998"/>
    <w:rsid w:val="00920EE2"/>
    <w:rsid w:val="009217BB"/>
    <w:rsid w:val="009219C8"/>
    <w:rsid w:val="00921DFD"/>
    <w:rsid w:val="00930498"/>
    <w:rsid w:val="00931D95"/>
    <w:rsid w:val="009333FA"/>
    <w:rsid w:val="009365F6"/>
    <w:rsid w:val="00936BFC"/>
    <w:rsid w:val="00941A4C"/>
    <w:rsid w:val="00943901"/>
    <w:rsid w:val="00945BC7"/>
    <w:rsid w:val="00946D69"/>
    <w:rsid w:val="009508B6"/>
    <w:rsid w:val="009549E4"/>
    <w:rsid w:val="00964A22"/>
    <w:rsid w:val="009658F8"/>
    <w:rsid w:val="00971DBE"/>
    <w:rsid w:val="00971F21"/>
    <w:rsid w:val="00975425"/>
    <w:rsid w:val="009755AC"/>
    <w:rsid w:val="00975693"/>
    <w:rsid w:val="00976CB8"/>
    <w:rsid w:val="00982FB4"/>
    <w:rsid w:val="00983A70"/>
    <w:rsid w:val="00984EF6"/>
    <w:rsid w:val="00985C93"/>
    <w:rsid w:val="00991C53"/>
    <w:rsid w:val="009927B0"/>
    <w:rsid w:val="0099560A"/>
    <w:rsid w:val="00996843"/>
    <w:rsid w:val="00996F8B"/>
    <w:rsid w:val="009A1F46"/>
    <w:rsid w:val="009A37AD"/>
    <w:rsid w:val="009A4A0A"/>
    <w:rsid w:val="009B317C"/>
    <w:rsid w:val="009B6085"/>
    <w:rsid w:val="009C24B2"/>
    <w:rsid w:val="009C3094"/>
    <w:rsid w:val="009C505D"/>
    <w:rsid w:val="009C5548"/>
    <w:rsid w:val="009C791C"/>
    <w:rsid w:val="009D0A79"/>
    <w:rsid w:val="009D2637"/>
    <w:rsid w:val="009D4E8E"/>
    <w:rsid w:val="009D622B"/>
    <w:rsid w:val="009D74BF"/>
    <w:rsid w:val="009E1024"/>
    <w:rsid w:val="009E1381"/>
    <w:rsid w:val="009E20FB"/>
    <w:rsid w:val="009E293B"/>
    <w:rsid w:val="009E32D7"/>
    <w:rsid w:val="009F039B"/>
    <w:rsid w:val="009F2A55"/>
    <w:rsid w:val="009F2AD9"/>
    <w:rsid w:val="009F31DB"/>
    <w:rsid w:val="009F3800"/>
    <w:rsid w:val="009F625F"/>
    <w:rsid w:val="009F6557"/>
    <w:rsid w:val="00A01229"/>
    <w:rsid w:val="00A02471"/>
    <w:rsid w:val="00A155D1"/>
    <w:rsid w:val="00A16640"/>
    <w:rsid w:val="00A20A2F"/>
    <w:rsid w:val="00A21EF4"/>
    <w:rsid w:val="00A22451"/>
    <w:rsid w:val="00A239AF"/>
    <w:rsid w:val="00A24EBE"/>
    <w:rsid w:val="00A30957"/>
    <w:rsid w:val="00A33A1B"/>
    <w:rsid w:val="00A356EE"/>
    <w:rsid w:val="00A36038"/>
    <w:rsid w:val="00A40F80"/>
    <w:rsid w:val="00A418A1"/>
    <w:rsid w:val="00A43BA8"/>
    <w:rsid w:val="00A462E4"/>
    <w:rsid w:val="00A47926"/>
    <w:rsid w:val="00A5300F"/>
    <w:rsid w:val="00A5390A"/>
    <w:rsid w:val="00A5571D"/>
    <w:rsid w:val="00A56FAF"/>
    <w:rsid w:val="00A63C8E"/>
    <w:rsid w:val="00A73C10"/>
    <w:rsid w:val="00A73D31"/>
    <w:rsid w:val="00A8188E"/>
    <w:rsid w:val="00A826E3"/>
    <w:rsid w:val="00A90602"/>
    <w:rsid w:val="00A9164B"/>
    <w:rsid w:val="00AA1EB3"/>
    <w:rsid w:val="00AA664F"/>
    <w:rsid w:val="00AB4454"/>
    <w:rsid w:val="00AB453C"/>
    <w:rsid w:val="00AB53C6"/>
    <w:rsid w:val="00AC33D0"/>
    <w:rsid w:val="00AC7A8C"/>
    <w:rsid w:val="00AD1763"/>
    <w:rsid w:val="00AD21B5"/>
    <w:rsid w:val="00AD2C3C"/>
    <w:rsid w:val="00AD5778"/>
    <w:rsid w:val="00AD6C3C"/>
    <w:rsid w:val="00AE1234"/>
    <w:rsid w:val="00AE7537"/>
    <w:rsid w:val="00AF5EE3"/>
    <w:rsid w:val="00B00066"/>
    <w:rsid w:val="00B06191"/>
    <w:rsid w:val="00B07760"/>
    <w:rsid w:val="00B12F98"/>
    <w:rsid w:val="00B13D02"/>
    <w:rsid w:val="00B24861"/>
    <w:rsid w:val="00B266BE"/>
    <w:rsid w:val="00B33928"/>
    <w:rsid w:val="00B351B1"/>
    <w:rsid w:val="00B352A6"/>
    <w:rsid w:val="00B363AD"/>
    <w:rsid w:val="00B37ACF"/>
    <w:rsid w:val="00B413BE"/>
    <w:rsid w:val="00B43146"/>
    <w:rsid w:val="00B46ABF"/>
    <w:rsid w:val="00B47590"/>
    <w:rsid w:val="00B52801"/>
    <w:rsid w:val="00B544A2"/>
    <w:rsid w:val="00B546E4"/>
    <w:rsid w:val="00B54A4E"/>
    <w:rsid w:val="00B5550F"/>
    <w:rsid w:val="00B62FDE"/>
    <w:rsid w:val="00B67A6F"/>
    <w:rsid w:val="00B714B6"/>
    <w:rsid w:val="00B73159"/>
    <w:rsid w:val="00B733E7"/>
    <w:rsid w:val="00B81F41"/>
    <w:rsid w:val="00B824DE"/>
    <w:rsid w:val="00B827E6"/>
    <w:rsid w:val="00B832A4"/>
    <w:rsid w:val="00B83C7A"/>
    <w:rsid w:val="00B90F37"/>
    <w:rsid w:val="00B912A4"/>
    <w:rsid w:val="00B9176A"/>
    <w:rsid w:val="00B92E2E"/>
    <w:rsid w:val="00B96461"/>
    <w:rsid w:val="00B97769"/>
    <w:rsid w:val="00BA1DD5"/>
    <w:rsid w:val="00BA2426"/>
    <w:rsid w:val="00BB08A2"/>
    <w:rsid w:val="00BB1072"/>
    <w:rsid w:val="00BB11F2"/>
    <w:rsid w:val="00BB70D0"/>
    <w:rsid w:val="00BC2A2B"/>
    <w:rsid w:val="00BC366E"/>
    <w:rsid w:val="00BC563D"/>
    <w:rsid w:val="00BC5CB3"/>
    <w:rsid w:val="00BD0645"/>
    <w:rsid w:val="00BD075A"/>
    <w:rsid w:val="00BD2483"/>
    <w:rsid w:val="00BD2CBC"/>
    <w:rsid w:val="00BE17BD"/>
    <w:rsid w:val="00BE408F"/>
    <w:rsid w:val="00BF24C3"/>
    <w:rsid w:val="00BF27B5"/>
    <w:rsid w:val="00BF38D7"/>
    <w:rsid w:val="00BF7368"/>
    <w:rsid w:val="00C0311E"/>
    <w:rsid w:val="00C032C9"/>
    <w:rsid w:val="00C04B18"/>
    <w:rsid w:val="00C05FA7"/>
    <w:rsid w:val="00C061C1"/>
    <w:rsid w:val="00C10AEA"/>
    <w:rsid w:val="00C13964"/>
    <w:rsid w:val="00C15791"/>
    <w:rsid w:val="00C16293"/>
    <w:rsid w:val="00C2076D"/>
    <w:rsid w:val="00C20AE6"/>
    <w:rsid w:val="00C23E5C"/>
    <w:rsid w:val="00C259C6"/>
    <w:rsid w:val="00C272F9"/>
    <w:rsid w:val="00C30DE3"/>
    <w:rsid w:val="00C34557"/>
    <w:rsid w:val="00C35519"/>
    <w:rsid w:val="00C356F4"/>
    <w:rsid w:val="00C358B4"/>
    <w:rsid w:val="00C37EE3"/>
    <w:rsid w:val="00C42D43"/>
    <w:rsid w:val="00C44829"/>
    <w:rsid w:val="00C458FB"/>
    <w:rsid w:val="00C45CD4"/>
    <w:rsid w:val="00C45E00"/>
    <w:rsid w:val="00C502E5"/>
    <w:rsid w:val="00C512AC"/>
    <w:rsid w:val="00C52547"/>
    <w:rsid w:val="00C554E2"/>
    <w:rsid w:val="00C5594F"/>
    <w:rsid w:val="00C56D7D"/>
    <w:rsid w:val="00C57208"/>
    <w:rsid w:val="00C57BC3"/>
    <w:rsid w:val="00C60493"/>
    <w:rsid w:val="00C60E43"/>
    <w:rsid w:val="00C63936"/>
    <w:rsid w:val="00C642BB"/>
    <w:rsid w:val="00C64571"/>
    <w:rsid w:val="00C64DFC"/>
    <w:rsid w:val="00C65566"/>
    <w:rsid w:val="00C65E27"/>
    <w:rsid w:val="00C661BC"/>
    <w:rsid w:val="00C7357E"/>
    <w:rsid w:val="00C758D4"/>
    <w:rsid w:val="00C7721A"/>
    <w:rsid w:val="00C77D72"/>
    <w:rsid w:val="00C84263"/>
    <w:rsid w:val="00C8441B"/>
    <w:rsid w:val="00C86469"/>
    <w:rsid w:val="00C91841"/>
    <w:rsid w:val="00C91F50"/>
    <w:rsid w:val="00C9252A"/>
    <w:rsid w:val="00C92914"/>
    <w:rsid w:val="00CA0425"/>
    <w:rsid w:val="00CA1303"/>
    <w:rsid w:val="00CA479A"/>
    <w:rsid w:val="00CA6223"/>
    <w:rsid w:val="00CA63C4"/>
    <w:rsid w:val="00CB0C16"/>
    <w:rsid w:val="00CB18A2"/>
    <w:rsid w:val="00CB2BF4"/>
    <w:rsid w:val="00CB2C36"/>
    <w:rsid w:val="00CB2DE7"/>
    <w:rsid w:val="00CB5776"/>
    <w:rsid w:val="00CB7FAE"/>
    <w:rsid w:val="00CC0396"/>
    <w:rsid w:val="00CD4FEE"/>
    <w:rsid w:val="00CE2243"/>
    <w:rsid w:val="00CF0190"/>
    <w:rsid w:val="00CF4368"/>
    <w:rsid w:val="00CF71BD"/>
    <w:rsid w:val="00CF7C21"/>
    <w:rsid w:val="00D0158D"/>
    <w:rsid w:val="00D04E60"/>
    <w:rsid w:val="00D0589F"/>
    <w:rsid w:val="00D12D24"/>
    <w:rsid w:val="00D13802"/>
    <w:rsid w:val="00D16945"/>
    <w:rsid w:val="00D16E50"/>
    <w:rsid w:val="00D3278C"/>
    <w:rsid w:val="00D32857"/>
    <w:rsid w:val="00D35BD3"/>
    <w:rsid w:val="00D36831"/>
    <w:rsid w:val="00D412ED"/>
    <w:rsid w:val="00D42425"/>
    <w:rsid w:val="00D457C0"/>
    <w:rsid w:val="00D45B31"/>
    <w:rsid w:val="00D50AEF"/>
    <w:rsid w:val="00D5377E"/>
    <w:rsid w:val="00D560BB"/>
    <w:rsid w:val="00D56BB3"/>
    <w:rsid w:val="00D60086"/>
    <w:rsid w:val="00D605A7"/>
    <w:rsid w:val="00D61126"/>
    <w:rsid w:val="00D6492D"/>
    <w:rsid w:val="00D72C40"/>
    <w:rsid w:val="00D7507C"/>
    <w:rsid w:val="00D76484"/>
    <w:rsid w:val="00D766D7"/>
    <w:rsid w:val="00D77D88"/>
    <w:rsid w:val="00D81502"/>
    <w:rsid w:val="00D82634"/>
    <w:rsid w:val="00D85DC0"/>
    <w:rsid w:val="00D95F59"/>
    <w:rsid w:val="00D960DD"/>
    <w:rsid w:val="00DA167B"/>
    <w:rsid w:val="00DA2DCF"/>
    <w:rsid w:val="00DA330C"/>
    <w:rsid w:val="00DB254D"/>
    <w:rsid w:val="00DB2EBB"/>
    <w:rsid w:val="00DB38BF"/>
    <w:rsid w:val="00DB5D96"/>
    <w:rsid w:val="00DB5EDB"/>
    <w:rsid w:val="00DB681A"/>
    <w:rsid w:val="00DB7982"/>
    <w:rsid w:val="00DC4E1A"/>
    <w:rsid w:val="00DC59B7"/>
    <w:rsid w:val="00DC6A5F"/>
    <w:rsid w:val="00DD2620"/>
    <w:rsid w:val="00DD6314"/>
    <w:rsid w:val="00DE02A8"/>
    <w:rsid w:val="00DE05DD"/>
    <w:rsid w:val="00DE14CD"/>
    <w:rsid w:val="00DE2E8E"/>
    <w:rsid w:val="00DE350C"/>
    <w:rsid w:val="00DE4BF9"/>
    <w:rsid w:val="00DF2B83"/>
    <w:rsid w:val="00DF3D84"/>
    <w:rsid w:val="00DF54B5"/>
    <w:rsid w:val="00DF5BED"/>
    <w:rsid w:val="00DF77A3"/>
    <w:rsid w:val="00E01C13"/>
    <w:rsid w:val="00E13CDC"/>
    <w:rsid w:val="00E21277"/>
    <w:rsid w:val="00E21826"/>
    <w:rsid w:val="00E23109"/>
    <w:rsid w:val="00E251A6"/>
    <w:rsid w:val="00E26CA9"/>
    <w:rsid w:val="00E31CC6"/>
    <w:rsid w:val="00E32C20"/>
    <w:rsid w:val="00E32DC1"/>
    <w:rsid w:val="00E51C52"/>
    <w:rsid w:val="00E525DF"/>
    <w:rsid w:val="00E525FA"/>
    <w:rsid w:val="00E55CA9"/>
    <w:rsid w:val="00E64DEF"/>
    <w:rsid w:val="00E719D3"/>
    <w:rsid w:val="00E978FF"/>
    <w:rsid w:val="00EA04A1"/>
    <w:rsid w:val="00EA1737"/>
    <w:rsid w:val="00EA5260"/>
    <w:rsid w:val="00EA7E0B"/>
    <w:rsid w:val="00EB6881"/>
    <w:rsid w:val="00EC1E2C"/>
    <w:rsid w:val="00EC2433"/>
    <w:rsid w:val="00EC3579"/>
    <w:rsid w:val="00ED0986"/>
    <w:rsid w:val="00ED20AE"/>
    <w:rsid w:val="00ED4A73"/>
    <w:rsid w:val="00ED4D54"/>
    <w:rsid w:val="00EE0D18"/>
    <w:rsid w:val="00EE1308"/>
    <w:rsid w:val="00EE38C6"/>
    <w:rsid w:val="00EE3D01"/>
    <w:rsid w:val="00EE74A0"/>
    <w:rsid w:val="00EF2AA3"/>
    <w:rsid w:val="00EF2C72"/>
    <w:rsid w:val="00EF2C75"/>
    <w:rsid w:val="00F11385"/>
    <w:rsid w:val="00F16052"/>
    <w:rsid w:val="00F16235"/>
    <w:rsid w:val="00F2413C"/>
    <w:rsid w:val="00F2536F"/>
    <w:rsid w:val="00F4037E"/>
    <w:rsid w:val="00F45B37"/>
    <w:rsid w:val="00F46DC9"/>
    <w:rsid w:val="00F47A49"/>
    <w:rsid w:val="00F51DD6"/>
    <w:rsid w:val="00F554E6"/>
    <w:rsid w:val="00F60F5A"/>
    <w:rsid w:val="00F614B3"/>
    <w:rsid w:val="00F632CF"/>
    <w:rsid w:val="00F65E73"/>
    <w:rsid w:val="00F671B4"/>
    <w:rsid w:val="00F72831"/>
    <w:rsid w:val="00F74A85"/>
    <w:rsid w:val="00F83C61"/>
    <w:rsid w:val="00F84022"/>
    <w:rsid w:val="00F87A2C"/>
    <w:rsid w:val="00F94DB4"/>
    <w:rsid w:val="00FA1F4F"/>
    <w:rsid w:val="00FA3D45"/>
    <w:rsid w:val="00FA4416"/>
    <w:rsid w:val="00FA4BF4"/>
    <w:rsid w:val="00FB56A8"/>
    <w:rsid w:val="00FB77BF"/>
    <w:rsid w:val="00FC31F8"/>
    <w:rsid w:val="00FC7B5D"/>
    <w:rsid w:val="00FC7B73"/>
    <w:rsid w:val="00FD3B80"/>
    <w:rsid w:val="00FD7DF9"/>
    <w:rsid w:val="00FE045A"/>
    <w:rsid w:val="00FE2D2A"/>
    <w:rsid w:val="00FF02C3"/>
    <w:rsid w:val="00FF19C7"/>
    <w:rsid w:val="00FF1BBC"/>
    <w:rsid w:val="00FF2D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7"/>
    <o:shapelayout v:ext="edit">
      <o:idmap v:ext="edit" data="1"/>
    </o:shapelayout>
  </w:shapeDefaults>
  <w:decimalSymbol w:val=","/>
  <w:listSeparator w:val=";"/>
  <w14:docId w14:val="5D06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84"/>
    <w:pPr>
      <w:tabs>
        <w:tab w:val="left" w:pos="1962"/>
        <w:tab w:val="left" w:pos="3119"/>
        <w:tab w:val="left" w:pos="5296"/>
        <w:tab w:val="left" w:pos="5687"/>
      </w:tabs>
      <w:spacing w:before="60" w:after="60"/>
      <w:ind w:left="1281"/>
      <w:jc w:val="both"/>
    </w:pPr>
    <w:rPr>
      <w:rFonts w:ascii="Arial" w:hAnsi="Arial"/>
      <w:lang w:eastAsia="en-US"/>
    </w:rPr>
  </w:style>
  <w:style w:type="paragraph" w:styleId="Heading1">
    <w:name w:val="heading 1"/>
    <w:basedOn w:val="Normal"/>
    <w:next w:val="Normal"/>
    <w:link w:val="Heading1Char"/>
    <w:qFormat/>
    <w:rsid w:val="00A356EE"/>
    <w:pPr>
      <w:keepNext/>
      <w:pageBreakBefore/>
      <w:numPr>
        <w:numId w:val="1"/>
      </w:numPr>
      <w:spacing w:before="480" w:after="120"/>
      <w:jc w:val="left"/>
      <w:outlineLvl w:val="0"/>
    </w:pPr>
    <w:rPr>
      <w:b/>
      <w:caps/>
      <w:sz w:val="24"/>
    </w:rPr>
  </w:style>
  <w:style w:type="paragraph" w:styleId="Heading2">
    <w:name w:val="heading 2"/>
    <w:basedOn w:val="Heading1"/>
    <w:next w:val="Normal"/>
    <w:link w:val="Heading2Char"/>
    <w:qFormat/>
    <w:rsid w:val="00907B52"/>
    <w:pPr>
      <w:pageBreakBefore w:val="0"/>
      <w:numPr>
        <w:ilvl w:val="1"/>
      </w:numPr>
      <w:spacing w:before="320"/>
      <w:ind w:left="1281" w:hanging="1281"/>
      <w:outlineLvl w:val="1"/>
    </w:pPr>
    <w:rPr>
      <w:sz w:val="20"/>
    </w:rPr>
  </w:style>
  <w:style w:type="paragraph" w:styleId="Heading3">
    <w:name w:val="heading 3"/>
    <w:basedOn w:val="Heading2"/>
    <w:next w:val="Normal"/>
    <w:link w:val="Heading3Char"/>
    <w:qFormat/>
    <w:rsid w:val="00907B52"/>
    <w:pPr>
      <w:numPr>
        <w:ilvl w:val="2"/>
      </w:numPr>
      <w:spacing w:before="240" w:after="60"/>
      <w:ind w:left="1281" w:hanging="1281"/>
      <w:outlineLvl w:val="2"/>
    </w:pPr>
    <w:rPr>
      <w:caps w:val="0"/>
    </w:rPr>
  </w:style>
  <w:style w:type="paragraph" w:styleId="Heading4">
    <w:name w:val="heading 4"/>
    <w:basedOn w:val="Heading2"/>
    <w:next w:val="Normal"/>
    <w:link w:val="Heading4Char"/>
    <w:qFormat/>
    <w:rsid w:val="00907B52"/>
    <w:pPr>
      <w:numPr>
        <w:ilvl w:val="3"/>
      </w:numPr>
      <w:spacing w:before="240" w:after="60"/>
      <w:ind w:left="1281" w:hanging="1281"/>
      <w:outlineLvl w:val="3"/>
    </w:pPr>
    <w:rPr>
      <w:caps w:val="0"/>
    </w:rPr>
  </w:style>
  <w:style w:type="paragraph" w:styleId="Heading5">
    <w:name w:val="heading 5"/>
    <w:basedOn w:val="Heading2"/>
    <w:next w:val="Normal"/>
    <w:link w:val="Heading5Char"/>
    <w:qFormat/>
    <w:rsid w:val="00907B52"/>
    <w:pPr>
      <w:numPr>
        <w:ilvl w:val="4"/>
      </w:numPr>
      <w:spacing w:before="240" w:after="60"/>
      <w:ind w:left="1281" w:hanging="1281"/>
      <w:outlineLvl w:val="4"/>
    </w:pPr>
    <w:rPr>
      <w:caps w:val="0"/>
    </w:rPr>
  </w:style>
  <w:style w:type="paragraph" w:styleId="Heading6">
    <w:name w:val="heading 6"/>
    <w:basedOn w:val="Heading2"/>
    <w:next w:val="Normal"/>
    <w:link w:val="Heading6Char"/>
    <w:qFormat/>
    <w:rsid w:val="00907B52"/>
    <w:pPr>
      <w:numPr>
        <w:ilvl w:val="5"/>
      </w:numPr>
      <w:spacing w:before="240" w:after="60"/>
      <w:ind w:left="1281" w:hanging="1281"/>
      <w:outlineLvl w:val="5"/>
    </w:pPr>
    <w:rPr>
      <w:caps w:val="0"/>
    </w:rPr>
  </w:style>
  <w:style w:type="paragraph" w:styleId="Heading7">
    <w:name w:val="heading 7"/>
    <w:basedOn w:val="Heading2"/>
    <w:next w:val="Normal"/>
    <w:link w:val="Heading7Char"/>
    <w:qFormat/>
    <w:rsid w:val="00907B52"/>
    <w:pPr>
      <w:numPr>
        <w:ilvl w:val="6"/>
      </w:numPr>
      <w:spacing w:before="240" w:after="60"/>
      <w:ind w:left="1281" w:hanging="1281"/>
      <w:outlineLvl w:val="6"/>
    </w:pPr>
    <w:rPr>
      <w:caps w:val="0"/>
    </w:rPr>
  </w:style>
  <w:style w:type="paragraph" w:styleId="Heading8">
    <w:name w:val="heading 8"/>
    <w:basedOn w:val="Heading2"/>
    <w:next w:val="Normal"/>
    <w:link w:val="Heading8Char"/>
    <w:qFormat/>
    <w:rsid w:val="00907B52"/>
    <w:pPr>
      <w:numPr>
        <w:ilvl w:val="7"/>
      </w:numPr>
      <w:ind w:left="1281" w:hanging="1281"/>
      <w:outlineLvl w:val="7"/>
    </w:pPr>
    <w:rPr>
      <w:caps w:val="0"/>
    </w:rPr>
  </w:style>
  <w:style w:type="paragraph" w:styleId="Heading9">
    <w:name w:val="heading 9"/>
    <w:basedOn w:val="Heading2"/>
    <w:next w:val="Normal"/>
    <w:link w:val="Heading9Char"/>
    <w:qFormat/>
    <w:rsid w:val="00907B52"/>
    <w:pPr>
      <w:numPr>
        <w:ilvl w:val="8"/>
      </w:numPr>
      <w:tabs>
        <w:tab w:val="num" w:pos="360"/>
      </w:tabs>
      <w:spacing w:before="240" w:after="60"/>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
    <w:name w:val="NormalNum"/>
    <w:basedOn w:val="Normal"/>
    <w:next w:val="Normal"/>
    <w:rsid w:val="00907B52"/>
    <w:pPr>
      <w:tabs>
        <w:tab w:val="left" w:pos="1565"/>
      </w:tabs>
      <w:ind w:hanging="1281"/>
    </w:pPr>
  </w:style>
  <w:style w:type="paragraph" w:styleId="TOC3">
    <w:name w:val="toc 3"/>
    <w:basedOn w:val="TOC2"/>
    <w:next w:val="Normal"/>
    <w:uiPriority w:val="39"/>
    <w:rsid w:val="00907B52"/>
    <w:rPr>
      <w:caps w:val="0"/>
    </w:rPr>
  </w:style>
  <w:style w:type="paragraph" w:styleId="TOC2">
    <w:name w:val="toc 2"/>
    <w:basedOn w:val="TOC1"/>
    <w:next w:val="Normal"/>
    <w:uiPriority w:val="39"/>
    <w:rsid w:val="00907B52"/>
    <w:pPr>
      <w:spacing w:before="60"/>
    </w:pPr>
  </w:style>
  <w:style w:type="paragraph" w:styleId="TOC1">
    <w:name w:val="toc 1"/>
    <w:basedOn w:val="Normal"/>
    <w:next w:val="Normal"/>
    <w:uiPriority w:val="39"/>
    <w:rsid w:val="00907B52"/>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styleId="Footer">
    <w:name w:val="footer"/>
    <w:basedOn w:val="Normal"/>
    <w:link w:val="FooterChar"/>
    <w:rsid w:val="00907B52"/>
    <w:pPr>
      <w:tabs>
        <w:tab w:val="center" w:pos="3544"/>
        <w:tab w:val="right" w:pos="7088"/>
      </w:tabs>
      <w:ind w:left="0"/>
      <w:jc w:val="left"/>
    </w:pPr>
    <w:rPr>
      <w:rFonts w:ascii="LinePrinter" w:hAnsi="LinePrinter"/>
      <w:caps/>
      <w:sz w:val="14"/>
    </w:rPr>
  </w:style>
  <w:style w:type="paragraph" w:styleId="Header">
    <w:name w:val="header"/>
    <w:basedOn w:val="Normal"/>
    <w:link w:val="HeaderChar"/>
    <w:rsid w:val="00907B52"/>
    <w:pPr>
      <w:tabs>
        <w:tab w:val="clear" w:pos="1962"/>
        <w:tab w:val="clear" w:pos="3119"/>
        <w:tab w:val="clear" w:pos="5296"/>
        <w:tab w:val="clear" w:pos="5687"/>
        <w:tab w:val="center" w:pos="4587"/>
        <w:tab w:val="left" w:pos="7490"/>
      </w:tabs>
      <w:overflowPunct w:val="0"/>
      <w:autoSpaceDE w:val="0"/>
      <w:autoSpaceDN w:val="0"/>
      <w:adjustRightInd w:val="0"/>
      <w:ind w:left="0"/>
      <w:jc w:val="right"/>
      <w:textAlignment w:val="baseline"/>
    </w:pPr>
  </w:style>
  <w:style w:type="paragraph" w:styleId="FootnoteText">
    <w:name w:val="footnote text"/>
    <w:basedOn w:val="Normal"/>
    <w:link w:val="FootnoteTextChar"/>
    <w:semiHidden/>
    <w:rsid w:val="00907B52"/>
  </w:style>
  <w:style w:type="table" w:styleId="TableGrid">
    <w:name w:val="Table Grid"/>
    <w:basedOn w:val="TableNormal"/>
    <w:rsid w:val="00907B52"/>
    <w:pPr>
      <w:tabs>
        <w:tab w:val="left" w:pos="1962"/>
        <w:tab w:val="left" w:pos="3119"/>
        <w:tab w:val="left" w:pos="5296"/>
        <w:tab w:val="left" w:pos="5687"/>
      </w:tabs>
      <w:spacing w:before="60" w:after="60"/>
      <w:ind w:left="128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
    <w:name w:val="Toc Head"/>
    <w:basedOn w:val="TOC1"/>
    <w:rsid w:val="00907B52"/>
    <w:pPr>
      <w:tabs>
        <w:tab w:val="right" w:pos="6521"/>
        <w:tab w:val="right" w:pos="8789"/>
      </w:tabs>
      <w:spacing w:after="0"/>
      <w:jc w:val="right"/>
    </w:pPr>
    <w:rPr>
      <w:caps w:val="0"/>
      <w:u w:val="single"/>
    </w:rPr>
  </w:style>
  <w:style w:type="paragraph" w:customStyle="1" w:styleId="TocTitle">
    <w:name w:val="Toc Title"/>
    <w:basedOn w:val="Heading1"/>
    <w:next w:val="TocHead"/>
    <w:rsid w:val="00907B52"/>
    <w:pPr>
      <w:numPr>
        <w:numId w:val="0"/>
      </w:numPr>
      <w:overflowPunct w:val="0"/>
      <w:autoSpaceDE w:val="0"/>
      <w:autoSpaceDN w:val="0"/>
      <w:adjustRightInd w:val="0"/>
      <w:ind w:left="1701"/>
      <w:textAlignment w:val="baseline"/>
      <w:outlineLvl w:val="9"/>
    </w:pPr>
    <w:rPr>
      <w:spacing w:val="40"/>
      <w:u w:val="single"/>
    </w:rPr>
  </w:style>
  <w:style w:type="paragraph" w:customStyle="1" w:styleId="HangingIndent">
    <w:name w:val="Hanging Indent"/>
    <w:basedOn w:val="Normal"/>
    <w:rsid w:val="00907B52"/>
    <w:pPr>
      <w:tabs>
        <w:tab w:val="clear" w:pos="1962"/>
        <w:tab w:val="clear" w:pos="3119"/>
        <w:tab w:val="clear" w:pos="5296"/>
        <w:tab w:val="clear" w:pos="5687"/>
        <w:tab w:val="left" w:pos="3022"/>
      </w:tabs>
      <w:ind w:left="2670" w:hanging="1389"/>
    </w:pPr>
  </w:style>
  <w:style w:type="paragraph" w:customStyle="1" w:styleId="Xmp">
    <w:name w:val="Xmp"/>
    <w:basedOn w:val="Normal"/>
    <w:rsid w:val="00907B52"/>
    <w:pPr>
      <w:spacing w:before="0" w:after="0"/>
      <w:jc w:val="left"/>
    </w:pPr>
    <w:rPr>
      <w:rFonts w:ascii="Courier" w:hAnsi="Courier"/>
      <w:sz w:val="18"/>
    </w:rPr>
  </w:style>
  <w:style w:type="paragraph" w:customStyle="1" w:styleId="BulletList">
    <w:name w:val="BulletList"/>
    <w:basedOn w:val="Normal"/>
    <w:rsid w:val="00907B52"/>
    <w:pPr>
      <w:numPr>
        <w:numId w:val="5"/>
      </w:numPr>
      <w:tabs>
        <w:tab w:val="clear" w:pos="1962"/>
        <w:tab w:val="clear" w:pos="3119"/>
        <w:tab w:val="clear" w:pos="5296"/>
        <w:tab w:val="clear" w:pos="5687"/>
        <w:tab w:val="left" w:pos="360"/>
        <w:tab w:val="left" w:pos="2671"/>
        <w:tab w:val="left" w:pos="3238"/>
        <w:tab w:val="left" w:pos="3805"/>
      </w:tabs>
      <w:overflowPunct w:val="0"/>
      <w:autoSpaceDE w:val="0"/>
      <w:autoSpaceDN w:val="0"/>
      <w:adjustRightInd w:val="0"/>
      <w:spacing w:before="40" w:after="40"/>
      <w:jc w:val="left"/>
      <w:textAlignment w:val="baseline"/>
    </w:pPr>
  </w:style>
  <w:style w:type="paragraph" w:customStyle="1" w:styleId="NumList">
    <w:name w:val="NumList"/>
    <w:basedOn w:val="BulletList"/>
    <w:rsid w:val="00907B52"/>
    <w:pPr>
      <w:ind w:left="1638" w:hanging="357"/>
    </w:pPr>
  </w:style>
  <w:style w:type="paragraph" w:customStyle="1" w:styleId="Note">
    <w:name w:val="Note"/>
    <w:basedOn w:val="Normal"/>
    <w:next w:val="Normal"/>
    <w:rsid w:val="00907B52"/>
    <w:pPr>
      <w:pBdr>
        <w:top w:val="single" w:sz="6" w:space="1" w:color="auto"/>
        <w:bottom w:val="single" w:sz="6" w:space="1" w:color="auto"/>
      </w:pBdr>
      <w:jc w:val="left"/>
    </w:pPr>
  </w:style>
  <w:style w:type="paragraph" w:customStyle="1" w:styleId="PosListeTable">
    <w:name w:val="PosListeTable"/>
    <w:basedOn w:val="TableSmall"/>
    <w:rsid w:val="00907B52"/>
    <w:pPr>
      <w:tabs>
        <w:tab w:val="clear" w:pos="1421"/>
        <w:tab w:val="clear" w:pos="1962"/>
        <w:tab w:val="clear" w:pos="3119"/>
        <w:tab w:val="clear" w:pos="5296"/>
        <w:tab w:val="clear" w:pos="5687"/>
      </w:tabs>
      <w:spacing w:before="20" w:after="20"/>
    </w:pPr>
  </w:style>
  <w:style w:type="paragraph" w:customStyle="1" w:styleId="TocHeadChapt">
    <w:name w:val="TocHeadChapt"/>
    <w:basedOn w:val="Heading4"/>
    <w:rsid w:val="00907B52"/>
    <w:pPr>
      <w:outlineLvl w:val="9"/>
    </w:pPr>
  </w:style>
  <w:style w:type="paragraph" w:customStyle="1" w:styleId="TOCHeadChapt0">
    <w:name w:val="TOCHeadChapt"/>
    <w:basedOn w:val="Heading4"/>
    <w:rsid w:val="00907B52"/>
    <w:pPr>
      <w:outlineLvl w:val="9"/>
    </w:pPr>
  </w:style>
  <w:style w:type="paragraph" w:customStyle="1" w:styleId="NumList2">
    <w:name w:val="NumList 2"/>
    <w:basedOn w:val="NumList"/>
    <w:rsid w:val="00907B52"/>
    <w:pPr>
      <w:ind w:left="1996"/>
    </w:pPr>
  </w:style>
  <w:style w:type="paragraph" w:customStyle="1" w:styleId="NumList3">
    <w:name w:val="NumList 3"/>
    <w:basedOn w:val="NumList"/>
    <w:rsid w:val="00907B52"/>
    <w:pPr>
      <w:ind w:left="2353"/>
    </w:pPr>
  </w:style>
  <w:style w:type="paragraph" w:customStyle="1" w:styleId="BulletList2">
    <w:name w:val="BulletList 2"/>
    <w:basedOn w:val="BulletList"/>
    <w:rsid w:val="00907B52"/>
    <w:pPr>
      <w:numPr>
        <w:numId w:val="2"/>
      </w:numPr>
      <w:tabs>
        <w:tab w:val="clear" w:pos="1999"/>
        <w:tab w:val="left" w:pos="1996"/>
      </w:tabs>
      <w:ind w:left="1996" w:hanging="357"/>
    </w:pPr>
  </w:style>
  <w:style w:type="paragraph" w:customStyle="1" w:styleId="HangingIndenti1">
    <w:name w:val="Hanging Indent i1"/>
    <w:basedOn w:val="HangingIndent"/>
    <w:rsid w:val="00907B52"/>
    <w:pPr>
      <w:ind w:left="2671" w:hanging="1032"/>
    </w:pPr>
  </w:style>
  <w:style w:type="paragraph" w:customStyle="1" w:styleId="HangingIndent3">
    <w:name w:val="Hanging Indent 3"/>
    <w:basedOn w:val="HangingIndent"/>
    <w:rsid w:val="00907B52"/>
    <w:pPr>
      <w:tabs>
        <w:tab w:val="clear" w:pos="3022"/>
        <w:tab w:val="left" w:pos="4156"/>
      </w:tabs>
      <w:ind w:left="3804" w:hanging="2523"/>
    </w:pPr>
  </w:style>
  <w:style w:type="paragraph" w:customStyle="1" w:styleId="Xmp2">
    <w:name w:val="Xmp 2"/>
    <w:basedOn w:val="Xmp"/>
    <w:rsid w:val="00907B52"/>
    <w:pPr>
      <w:ind w:left="1922"/>
    </w:pPr>
  </w:style>
  <w:style w:type="paragraph" w:customStyle="1" w:styleId="Xmp3">
    <w:name w:val="Xmp 3"/>
    <w:basedOn w:val="Xmp2"/>
    <w:rsid w:val="00907B52"/>
    <w:pPr>
      <w:ind w:left="2285"/>
    </w:pPr>
  </w:style>
  <w:style w:type="paragraph" w:customStyle="1" w:styleId="Xmp0">
    <w:name w:val="Xmp 0"/>
    <w:basedOn w:val="Xmp"/>
    <w:rsid w:val="00907B52"/>
    <w:pPr>
      <w:spacing w:before="20" w:after="20"/>
      <w:ind w:left="-1701"/>
    </w:pPr>
  </w:style>
  <w:style w:type="paragraph" w:customStyle="1" w:styleId="BulletList3">
    <w:name w:val="BulletList 3"/>
    <w:basedOn w:val="BulletList"/>
    <w:rsid w:val="00907B52"/>
    <w:pPr>
      <w:numPr>
        <w:numId w:val="4"/>
      </w:numPr>
    </w:pPr>
  </w:style>
  <w:style w:type="paragraph" w:styleId="TableofFigures">
    <w:name w:val="table of figures"/>
    <w:basedOn w:val="Normal"/>
    <w:next w:val="Normal"/>
    <w:semiHidden/>
    <w:rsid w:val="00907B52"/>
    <w:pPr>
      <w:tabs>
        <w:tab w:val="clear" w:pos="1962"/>
        <w:tab w:val="clear" w:pos="3119"/>
        <w:tab w:val="clear" w:pos="5296"/>
        <w:tab w:val="clear" w:pos="5687"/>
        <w:tab w:val="left" w:pos="1701"/>
        <w:tab w:val="right" w:leader="dot" w:pos="9061"/>
      </w:tabs>
      <w:ind w:left="1701" w:hanging="1701"/>
      <w:jc w:val="left"/>
    </w:pPr>
    <w:rPr>
      <w:noProof/>
      <w:szCs w:val="16"/>
      <w:lang w:val="da-DK"/>
    </w:rPr>
  </w:style>
  <w:style w:type="paragraph" w:customStyle="1" w:styleId="CopyrightText">
    <w:name w:val="CopyrightText"/>
    <w:basedOn w:val="TableSmall"/>
    <w:rsid w:val="00907B52"/>
    <w:pPr>
      <w:jc w:val="both"/>
    </w:pPr>
    <w:rPr>
      <w:noProof/>
    </w:rPr>
  </w:style>
  <w:style w:type="paragraph" w:customStyle="1" w:styleId="Indent3">
    <w:name w:val="Indent 3"/>
    <w:basedOn w:val="Normal"/>
    <w:rsid w:val="00907B52"/>
    <w:pPr>
      <w:ind w:left="2353"/>
    </w:pPr>
  </w:style>
  <w:style w:type="paragraph" w:styleId="Caption">
    <w:name w:val="caption"/>
    <w:basedOn w:val="Normal"/>
    <w:next w:val="Normal"/>
    <w:qFormat/>
    <w:rsid w:val="00907B52"/>
    <w:pPr>
      <w:tabs>
        <w:tab w:val="clear" w:pos="1962"/>
        <w:tab w:val="left" w:pos="2041"/>
      </w:tabs>
      <w:spacing w:before="0" w:after="120"/>
      <w:ind w:left="2046" w:hanging="765"/>
      <w:jc w:val="left"/>
    </w:pPr>
    <w:rPr>
      <w:sz w:val="16"/>
    </w:rPr>
  </w:style>
  <w:style w:type="paragraph" w:customStyle="1" w:styleId="TableText">
    <w:name w:val="Table Text"/>
    <w:basedOn w:val="Normal"/>
    <w:rsid w:val="00907B52"/>
    <w:pPr>
      <w:tabs>
        <w:tab w:val="center" w:pos="1421"/>
      </w:tabs>
      <w:ind w:left="0"/>
      <w:jc w:val="left"/>
    </w:pPr>
  </w:style>
  <w:style w:type="paragraph" w:customStyle="1" w:styleId="TableHeader">
    <w:name w:val="Table Header"/>
    <w:basedOn w:val="TableText"/>
    <w:rsid w:val="00907B52"/>
    <w:rPr>
      <w:b/>
    </w:rPr>
  </w:style>
  <w:style w:type="paragraph" w:customStyle="1" w:styleId="TableHeaderCenter">
    <w:name w:val="Table Header Center"/>
    <w:basedOn w:val="TableHeader"/>
    <w:rsid w:val="00907B52"/>
    <w:pPr>
      <w:jc w:val="center"/>
    </w:pPr>
  </w:style>
  <w:style w:type="paragraph" w:customStyle="1" w:styleId="TabletextRight">
    <w:name w:val="Table text Right"/>
    <w:basedOn w:val="TableText"/>
    <w:rsid w:val="00907B52"/>
    <w:pPr>
      <w:jc w:val="right"/>
    </w:pPr>
  </w:style>
  <w:style w:type="paragraph" w:customStyle="1" w:styleId="TableHeaderRight">
    <w:name w:val="Table Header Right"/>
    <w:basedOn w:val="TableHeader"/>
    <w:rsid w:val="00907B52"/>
    <w:pPr>
      <w:jc w:val="right"/>
    </w:pPr>
  </w:style>
  <w:style w:type="paragraph" w:customStyle="1" w:styleId="Indent">
    <w:name w:val="Indent"/>
    <w:basedOn w:val="Normal"/>
    <w:rsid w:val="00907B52"/>
    <w:pPr>
      <w:ind w:left="1639"/>
    </w:pPr>
  </w:style>
  <w:style w:type="paragraph" w:customStyle="1" w:styleId="Indent2">
    <w:name w:val="Indent 2"/>
    <w:basedOn w:val="Indent"/>
    <w:rsid w:val="00907B52"/>
    <w:pPr>
      <w:ind w:left="1996"/>
    </w:pPr>
  </w:style>
  <w:style w:type="paragraph" w:customStyle="1" w:styleId="TabletextCenter">
    <w:name w:val="Table text Center"/>
    <w:basedOn w:val="TableText"/>
    <w:rsid w:val="00907B52"/>
    <w:pPr>
      <w:jc w:val="center"/>
    </w:pPr>
  </w:style>
  <w:style w:type="character" w:customStyle="1" w:styleId="TargetId">
    <w:name w:val="TargetId"/>
    <w:basedOn w:val="DefaultParagraphFont"/>
    <w:rsid w:val="00907B52"/>
    <w:rPr>
      <w:vanish/>
      <w:color w:val="FF00FF"/>
    </w:rPr>
  </w:style>
  <w:style w:type="paragraph" w:customStyle="1" w:styleId="TableNumList">
    <w:name w:val="TableNumList"/>
    <w:basedOn w:val="TableText"/>
    <w:rsid w:val="00907B52"/>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customStyle="1" w:styleId="TableBulletList">
    <w:name w:val="TableBulletList"/>
    <w:basedOn w:val="BulletList"/>
    <w:rsid w:val="00907B52"/>
    <w:pPr>
      <w:numPr>
        <w:numId w:val="6"/>
      </w:numPr>
      <w:tabs>
        <w:tab w:val="clear" w:pos="360"/>
        <w:tab w:val="clear" w:pos="2671"/>
        <w:tab w:val="clear" w:pos="3238"/>
        <w:tab w:val="clear" w:pos="3805"/>
        <w:tab w:val="left" w:pos="1134"/>
        <w:tab w:val="left" w:pos="2268"/>
        <w:tab w:val="left" w:pos="3402"/>
      </w:tabs>
      <w:ind w:left="284" w:hanging="284"/>
    </w:pPr>
  </w:style>
  <w:style w:type="character" w:customStyle="1" w:styleId="XR">
    <w:name w:val="XR"/>
    <w:basedOn w:val="DefaultParagraphFont"/>
    <w:rsid w:val="00907B52"/>
    <w:rPr>
      <w:i/>
      <w:color w:val="FF0000"/>
    </w:rPr>
  </w:style>
  <w:style w:type="paragraph" w:customStyle="1" w:styleId="Narrow">
    <w:name w:val="Narrow"/>
    <w:basedOn w:val="Normal"/>
    <w:rsid w:val="00907B52"/>
    <w:pPr>
      <w:spacing w:before="0" w:after="0"/>
      <w:jc w:val="left"/>
    </w:pPr>
  </w:style>
  <w:style w:type="paragraph" w:customStyle="1" w:styleId="TOCTopic">
    <w:name w:val="TOCTopic"/>
    <w:basedOn w:val="Normal"/>
    <w:rsid w:val="00907B52"/>
    <w:pPr>
      <w:jc w:val="left"/>
    </w:pPr>
    <w:rPr>
      <w:b/>
    </w:rPr>
  </w:style>
  <w:style w:type="paragraph" w:customStyle="1" w:styleId="TocTopic2">
    <w:name w:val="TocTopic2"/>
    <w:basedOn w:val="TOCTopic"/>
    <w:rsid w:val="00907B52"/>
    <w:pPr>
      <w:ind w:left="1083"/>
    </w:pPr>
  </w:style>
  <w:style w:type="character" w:customStyle="1" w:styleId="TopId">
    <w:name w:val="TopId"/>
    <w:basedOn w:val="DefaultParagraphFont"/>
    <w:rsid w:val="00907B52"/>
    <w:rPr>
      <w:vanish/>
      <w:color w:val="0000FF"/>
    </w:rPr>
  </w:style>
  <w:style w:type="character" w:customStyle="1" w:styleId="TopKey">
    <w:name w:val="TopKey"/>
    <w:basedOn w:val="DefaultParagraphFont"/>
    <w:rsid w:val="00907B52"/>
    <w:rPr>
      <w:vanish/>
      <w:color w:val="FF00FF"/>
    </w:rPr>
  </w:style>
  <w:style w:type="character" w:customStyle="1" w:styleId="TopSeq">
    <w:name w:val="TopSeq"/>
    <w:basedOn w:val="TopKey"/>
    <w:rsid w:val="00907B52"/>
    <w:rPr>
      <w:vanish/>
      <w:color w:val="FF0000"/>
    </w:rPr>
  </w:style>
  <w:style w:type="character" w:customStyle="1" w:styleId="TopTitle">
    <w:name w:val="TopTitle"/>
    <w:basedOn w:val="TopId"/>
    <w:rsid w:val="00907B52"/>
    <w:rPr>
      <w:vanish/>
      <w:color w:val="00FF00"/>
    </w:rPr>
  </w:style>
  <w:style w:type="paragraph" w:customStyle="1" w:styleId="Figur">
    <w:name w:val="Figur"/>
    <w:basedOn w:val="Normal"/>
    <w:next w:val="Caption"/>
    <w:rsid w:val="00907B52"/>
    <w:pPr>
      <w:keepNext/>
      <w:pBdr>
        <w:top w:val="single" w:sz="6" w:space="2" w:color="auto"/>
        <w:left w:val="single" w:sz="6" w:space="2" w:color="auto"/>
        <w:bottom w:val="single" w:sz="6" w:space="2" w:color="auto"/>
        <w:right w:val="single" w:sz="6" w:space="2" w:color="auto"/>
      </w:pBd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jc w:val="center"/>
    </w:pPr>
    <w:rPr>
      <w:spacing w:val="-2"/>
    </w:rPr>
  </w:style>
  <w:style w:type="paragraph" w:customStyle="1" w:styleId="HeaderTxt">
    <w:name w:val="HeaderTxt"/>
    <w:basedOn w:val="Header"/>
    <w:rsid w:val="00907B52"/>
    <w:pPr>
      <w:spacing w:before="120" w:after="120"/>
      <w:jc w:val="center"/>
    </w:pPr>
    <w:rPr>
      <w:b/>
      <w:caps/>
    </w:rPr>
  </w:style>
  <w:style w:type="paragraph" w:customStyle="1" w:styleId="HeaderBold">
    <w:name w:val="HeaderBold"/>
    <w:basedOn w:val="Header"/>
    <w:rsid w:val="00907B52"/>
    <w:rPr>
      <w:b/>
    </w:rPr>
  </w:style>
  <w:style w:type="paragraph" w:customStyle="1" w:styleId="LineDraw">
    <w:name w:val="LineDraw"/>
    <w:basedOn w:val="Normal"/>
    <w:rsid w:val="00907B52"/>
    <w:pPr>
      <w:tabs>
        <w:tab w:val="clear" w:pos="1962"/>
        <w:tab w:val="clear" w:pos="5296"/>
        <w:tab w:val="clear" w:pos="5687"/>
        <w:tab w:val="left" w:pos="862"/>
        <w:tab w:val="left" w:pos="1567"/>
        <w:tab w:val="left" w:pos="1954"/>
        <w:tab w:val="left" w:pos="2620"/>
        <w:tab w:val="left" w:pos="5292"/>
        <w:tab w:val="left" w:pos="5681"/>
      </w:tabs>
      <w:suppressAutoHyphens/>
      <w:spacing w:line="180" w:lineRule="exact"/>
    </w:pPr>
    <w:rPr>
      <w:rFonts w:ascii="Courier New" w:hAnsi="Courier New"/>
      <w:spacing w:val="-2"/>
    </w:rPr>
  </w:style>
  <w:style w:type="paragraph" w:customStyle="1" w:styleId="LineDraw2">
    <w:name w:val="LineDraw2"/>
    <w:basedOn w:val="LineDraw"/>
    <w:rsid w:val="00907B52"/>
    <w:pPr>
      <w:spacing w:line="120" w:lineRule="exact"/>
    </w:pPr>
    <w:rPr>
      <w:sz w:val="12"/>
    </w:rPr>
  </w:style>
  <w:style w:type="paragraph" w:customStyle="1" w:styleId="TegnTextRight">
    <w:name w:val="TegnTextRight"/>
    <w:basedOn w:val="TegnText"/>
    <w:next w:val="FigurRes"/>
    <w:rsid w:val="00907B52"/>
    <w:pPr>
      <w:pageBreakBefore w:val="0"/>
      <w:jc w:val="right"/>
    </w:pPr>
  </w:style>
  <w:style w:type="paragraph" w:customStyle="1" w:styleId="TegnText">
    <w:name w:val="TegnText"/>
    <w:basedOn w:val="Normal"/>
    <w:next w:val="CaptionRes"/>
    <w:rsid w:val="00907B52"/>
    <w:pPr>
      <w:pageBreakBefore/>
      <w:pBdr>
        <w:bottom w:val="single" w:sz="6" w:space="1" w:color="auto"/>
      </w:pBdr>
      <w:tabs>
        <w:tab w:val="clear" w:pos="1962"/>
        <w:tab w:val="clear" w:pos="3119"/>
        <w:tab w:val="clear" w:pos="5296"/>
        <w:tab w:val="clear" w:pos="5687"/>
        <w:tab w:val="right" w:pos="7513"/>
        <w:tab w:val="right" w:pos="9015"/>
      </w:tabs>
      <w:spacing w:before="120"/>
      <w:ind w:left="0"/>
    </w:pPr>
    <w:rPr>
      <w:b/>
      <w:sz w:val="24"/>
    </w:rPr>
  </w:style>
  <w:style w:type="paragraph" w:customStyle="1" w:styleId="CaptionRes">
    <w:name w:val="CaptionRes"/>
    <w:basedOn w:val="Caption"/>
    <w:next w:val="TegnTextRight"/>
    <w:rsid w:val="00907B52"/>
    <w:pPr>
      <w:keepNext/>
      <w:pageBreakBefore/>
      <w:tabs>
        <w:tab w:val="clear" w:pos="3119"/>
        <w:tab w:val="clear" w:pos="5687"/>
        <w:tab w:val="left" w:pos="1134"/>
      </w:tabs>
      <w:spacing w:before="60"/>
      <w:ind w:left="0" w:firstLine="0"/>
    </w:pPr>
    <w:rPr>
      <w:b/>
      <w:sz w:val="24"/>
    </w:rPr>
  </w:style>
  <w:style w:type="paragraph" w:customStyle="1" w:styleId="FigurRes">
    <w:name w:val="FigurRes"/>
    <w:basedOn w:val="Normal"/>
    <w:next w:val="Normal"/>
    <w:rsid w:val="00907B52"/>
    <w:pPr>
      <w:ind w:left="0"/>
      <w:jc w:val="center"/>
    </w:pPr>
  </w:style>
  <w:style w:type="paragraph" w:customStyle="1" w:styleId="headernormal">
    <w:name w:val="headernormal"/>
    <w:basedOn w:val="Normal"/>
    <w:rsid w:val="00907B52"/>
    <w:pPr>
      <w:tabs>
        <w:tab w:val="clear" w:pos="1962"/>
        <w:tab w:val="clear" w:pos="3119"/>
        <w:tab w:val="clear" w:pos="5296"/>
        <w:tab w:val="clear" w:pos="5687"/>
        <w:tab w:val="center" w:pos="4820"/>
        <w:tab w:val="left" w:pos="7655"/>
      </w:tabs>
      <w:spacing w:before="0" w:after="0" w:line="244" w:lineRule="exact"/>
      <w:ind w:left="0" w:right="-284"/>
      <w:jc w:val="left"/>
    </w:pPr>
    <w:rPr>
      <w:b/>
      <w:caps/>
    </w:rPr>
  </w:style>
  <w:style w:type="paragraph" w:customStyle="1" w:styleId="ParmHead">
    <w:name w:val="ParmHead"/>
    <w:basedOn w:val="Normal"/>
    <w:next w:val="Normal"/>
    <w:rsid w:val="00907B52"/>
    <w:pPr>
      <w:keepNext/>
      <w:spacing w:before="240"/>
    </w:pPr>
    <w:rPr>
      <w:b/>
    </w:rPr>
  </w:style>
  <w:style w:type="paragraph" w:customStyle="1" w:styleId="TableSmall">
    <w:name w:val="Table Small"/>
    <w:basedOn w:val="TableText"/>
    <w:rsid w:val="00907B52"/>
    <w:rPr>
      <w:sz w:val="16"/>
    </w:rPr>
  </w:style>
  <w:style w:type="paragraph" w:customStyle="1" w:styleId="TableSmallCenter">
    <w:name w:val="Table Small Center"/>
    <w:basedOn w:val="TableSmall"/>
    <w:rsid w:val="00907B52"/>
    <w:pPr>
      <w:jc w:val="center"/>
    </w:pPr>
  </w:style>
  <w:style w:type="paragraph" w:customStyle="1" w:styleId="TableSmallRight">
    <w:name w:val="Table Small Right"/>
    <w:basedOn w:val="TableSmall"/>
    <w:rsid w:val="00907B52"/>
    <w:pPr>
      <w:jc w:val="right"/>
    </w:pPr>
  </w:style>
  <w:style w:type="paragraph" w:customStyle="1" w:styleId="FooterLong">
    <w:name w:val="FooterLong"/>
    <w:basedOn w:val="Normal"/>
    <w:next w:val="Normal"/>
    <w:rsid w:val="00907B52"/>
    <w:pPr>
      <w:pBdr>
        <w:top w:val="single" w:sz="12" w:space="1" w:color="auto"/>
      </w:pBdr>
      <w:tabs>
        <w:tab w:val="clear" w:pos="1962"/>
        <w:tab w:val="clear" w:pos="3119"/>
        <w:tab w:val="clear" w:pos="5296"/>
        <w:tab w:val="clear" w:pos="5687"/>
        <w:tab w:val="left" w:pos="709"/>
        <w:tab w:val="center" w:pos="6804"/>
        <w:tab w:val="right" w:pos="13608"/>
      </w:tabs>
      <w:spacing w:before="480"/>
      <w:ind w:left="0"/>
      <w:jc w:val="left"/>
    </w:pPr>
  </w:style>
  <w:style w:type="paragraph" w:customStyle="1" w:styleId="HeaderLong">
    <w:name w:val="HeaderLong"/>
    <w:basedOn w:val="Header"/>
    <w:next w:val="Normal"/>
    <w:rsid w:val="00907B52"/>
    <w:pPr>
      <w:tabs>
        <w:tab w:val="clear" w:pos="4587"/>
        <w:tab w:val="clear" w:pos="7490"/>
        <w:tab w:val="right" w:pos="13608"/>
      </w:tabs>
      <w:ind w:left="6946" w:firstLine="4394"/>
    </w:pPr>
  </w:style>
  <w:style w:type="paragraph" w:customStyle="1" w:styleId="HeadingPart">
    <w:name w:val="HeadingPart"/>
    <w:basedOn w:val="ParmHead"/>
    <w:rsid w:val="00907B52"/>
    <w:pPr>
      <w:tabs>
        <w:tab w:val="clear" w:pos="1962"/>
        <w:tab w:val="clear" w:pos="3119"/>
        <w:tab w:val="clear" w:pos="5296"/>
        <w:tab w:val="clear" w:pos="5687"/>
      </w:tabs>
      <w:spacing w:before="60"/>
      <w:ind w:left="0"/>
    </w:pPr>
  </w:style>
  <w:style w:type="paragraph" w:customStyle="1" w:styleId="pos1">
    <w:name w:val="pos1"/>
    <w:basedOn w:val="Normal"/>
    <w:rsid w:val="00907B52"/>
    <w:pPr>
      <w:ind w:left="0" w:right="907"/>
      <w:jc w:val="right"/>
    </w:pPr>
  </w:style>
  <w:style w:type="paragraph" w:customStyle="1" w:styleId="Qty">
    <w:name w:val="Qty"/>
    <w:basedOn w:val="TableHeaderRight"/>
    <w:rsid w:val="00907B52"/>
    <w:pPr>
      <w:tabs>
        <w:tab w:val="clear" w:pos="1421"/>
        <w:tab w:val="right" w:pos="1361"/>
      </w:tabs>
      <w:ind w:right="284"/>
    </w:pPr>
  </w:style>
  <w:style w:type="paragraph" w:customStyle="1" w:styleId="Qty1">
    <w:name w:val="Qty1"/>
    <w:basedOn w:val="Qty"/>
    <w:rsid w:val="00907B52"/>
    <w:rPr>
      <w:b w:val="0"/>
    </w:rPr>
  </w:style>
  <w:style w:type="paragraph" w:customStyle="1" w:styleId="TOC4cp">
    <w:name w:val="TOC4cp"/>
    <w:basedOn w:val="TOC3cp"/>
    <w:rsid w:val="00907B52"/>
  </w:style>
  <w:style w:type="paragraph" w:customStyle="1" w:styleId="TOC3cp">
    <w:name w:val="TOC3cp"/>
    <w:basedOn w:val="TOC2cp"/>
    <w:rsid w:val="00907B52"/>
    <w:rPr>
      <w:caps w:val="0"/>
    </w:rPr>
  </w:style>
  <w:style w:type="paragraph" w:customStyle="1" w:styleId="TOC2cp">
    <w:name w:val="TOC2cp"/>
    <w:basedOn w:val="TOC1cp"/>
    <w:rsid w:val="00907B52"/>
    <w:pPr>
      <w:spacing w:before="60"/>
    </w:pPr>
  </w:style>
  <w:style w:type="paragraph" w:customStyle="1" w:styleId="TOC1cp">
    <w:name w:val="TOC1cp"/>
    <w:basedOn w:val="Normal"/>
    <w:rsid w:val="00907B52"/>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customStyle="1" w:styleId="TOC5cp">
    <w:name w:val="TOC5cp"/>
    <w:basedOn w:val="TOC4cp"/>
    <w:rsid w:val="00907B52"/>
  </w:style>
  <w:style w:type="paragraph" w:customStyle="1" w:styleId="TOC6cp">
    <w:name w:val="TOC6cp"/>
    <w:basedOn w:val="TOC5cp"/>
    <w:rsid w:val="00907B52"/>
  </w:style>
  <w:style w:type="paragraph" w:customStyle="1" w:styleId="TOC7cp">
    <w:name w:val="TOC7cp"/>
    <w:basedOn w:val="TOC6cp"/>
    <w:rsid w:val="00907B52"/>
  </w:style>
  <w:style w:type="paragraph" w:customStyle="1" w:styleId="TOC8cp">
    <w:name w:val="TOC8cp"/>
    <w:basedOn w:val="TOC7cp"/>
    <w:rsid w:val="00907B52"/>
  </w:style>
  <w:style w:type="paragraph" w:customStyle="1" w:styleId="TOC9cp">
    <w:name w:val="TOC9cp"/>
    <w:basedOn w:val="TOC8cp"/>
    <w:rsid w:val="00907B52"/>
  </w:style>
  <w:style w:type="paragraph" w:customStyle="1" w:styleId="TOC9cpRes">
    <w:name w:val="TOC9cpRes"/>
    <w:basedOn w:val="TOC9cp"/>
    <w:rsid w:val="00907B52"/>
    <w:pPr>
      <w:tabs>
        <w:tab w:val="left" w:pos="4820"/>
      </w:tabs>
    </w:pPr>
  </w:style>
  <w:style w:type="paragraph" w:customStyle="1" w:styleId="TOC9Res">
    <w:name w:val="TOC9Res"/>
    <w:basedOn w:val="Normal"/>
    <w:rsid w:val="00907B52"/>
  </w:style>
  <w:style w:type="paragraph" w:customStyle="1" w:styleId="TocTitleRes">
    <w:name w:val="TocTitleRes"/>
    <w:basedOn w:val="TocTitle"/>
    <w:rsid w:val="00907B52"/>
    <w:pPr>
      <w:pageBreakBefore w:val="0"/>
      <w:ind w:left="1559"/>
    </w:pPr>
  </w:style>
  <w:style w:type="paragraph" w:customStyle="1" w:styleId="MyFileName">
    <w:name w:val="MyFileName"/>
    <w:basedOn w:val="Normal"/>
    <w:rsid w:val="00907B52"/>
    <w:pPr>
      <w:tabs>
        <w:tab w:val="clear" w:pos="1962"/>
        <w:tab w:val="clear" w:pos="3119"/>
        <w:tab w:val="clear" w:pos="5296"/>
        <w:tab w:val="clear" w:pos="5687"/>
        <w:tab w:val="left" w:pos="709"/>
        <w:tab w:val="center" w:pos="4536"/>
        <w:tab w:val="right" w:pos="9072"/>
      </w:tabs>
      <w:wordWrap w:val="0"/>
      <w:overflowPunct w:val="0"/>
      <w:autoSpaceDE w:val="0"/>
      <w:autoSpaceDN w:val="0"/>
      <w:adjustRightInd w:val="0"/>
      <w:spacing w:before="180"/>
      <w:ind w:left="0"/>
      <w:jc w:val="left"/>
      <w:textAlignment w:val="baseline"/>
    </w:pPr>
    <w:rPr>
      <w:rFonts w:eastAsia="DotumChe"/>
      <w:caps/>
      <w:sz w:val="12"/>
      <w:lang w:eastAsia="ko-KR"/>
    </w:rPr>
  </w:style>
  <w:style w:type="paragraph" w:customStyle="1" w:styleId="Dash">
    <w:name w:val="Dash"/>
    <w:basedOn w:val="Normal"/>
    <w:rsid w:val="00907B52"/>
    <w:pPr>
      <w:tabs>
        <w:tab w:val="clear" w:pos="3119"/>
        <w:tab w:val="clear" w:pos="5296"/>
        <w:tab w:val="clear" w:pos="5687"/>
        <w:tab w:val="left" w:pos="2671"/>
        <w:tab w:val="left" w:pos="3238"/>
        <w:tab w:val="left" w:pos="3805"/>
      </w:tabs>
      <w:spacing w:before="40" w:after="40"/>
      <w:ind w:left="1638" w:hanging="357"/>
    </w:pPr>
  </w:style>
  <w:style w:type="paragraph" w:customStyle="1" w:styleId="HeadingFrontPage">
    <w:name w:val="HeadingFrontPage"/>
    <w:basedOn w:val="Normal"/>
    <w:rsid w:val="00907B52"/>
    <w:pPr>
      <w:ind w:left="1560" w:hanging="851"/>
    </w:pPr>
    <w:rPr>
      <w:b/>
      <w:caps/>
      <w:sz w:val="24"/>
    </w:rPr>
  </w:style>
  <w:style w:type="paragraph" w:customStyle="1" w:styleId="DocDate">
    <w:name w:val="DocDate"/>
    <w:basedOn w:val="Normal"/>
    <w:rsid w:val="00907B52"/>
    <w:pPr>
      <w:tabs>
        <w:tab w:val="clear" w:pos="1962"/>
        <w:tab w:val="clear" w:pos="5296"/>
        <w:tab w:val="clear" w:pos="5687"/>
      </w:tabs>
      <w:ind w:left="3119" w:hanging="2410"/>
      <w:jc w:val="left"/>
    </w:pPr>
  </w:style>
  <w:style w:type="paragraph" w:customStyle="1" w:styleId="Achtung">
    <w:name w:val="Achtung"/>
    <w:basedOn w:val="Normal"/>
    <w:next w:val="TableText"/>
    <w:rsid w:val="00907B52"/>
    <w:pPr>
      <w:ind w:left="0"/>
      <w:jc w:val="left"/>
    </w:pPr>
    <w:rPr>
      <w:rFonts w:ascii="Times New Roman" w:hAnsi="Times New Roman"/>
      <w:sz w:val="72"/>
    </w:rPr>
  </w:style>
  <w:style w:type="paragraph" w:customStyle="1" w:styleId="TocTitleRes0">
    <w:name w:val="Toc Title Res"/>
    <w:basedOn w:val="TocTitle"/>
    <w:rsid w:val="00907B52"/>
  </w:style>
  <w:style w:type="paragraph" w:customStyle="1" w:styleId="HangingIndentNo">
    <w:name w:val="Hanging Indent No."/>
    <w:basedOn w:val="HangingIndent"/>
    <w:rsid w:val="00907B52"/>
    <w:pPr>
      <w:ind w:left="1638" w:hanging="357"/>
    </w:pPr>
  </w:style>
  <w:style w:type="paragraph" w:customStyle="1" w:styleId="PosListe">
    <w:name w:val="PosListe"/>
    <w:basedOn w:val="Normal"/>
    <w:rsid w:val="00907B52"/>
    <w:pPr>
      <w:keepNext/>
      <w:tabs>
        <w:tab w:val="clear" w:pos="1962"/>
        <w:tab w:val="clear" w:pos="3119"/>
        <w:tab w:val="left" w:pos="1701"/>
      </w:tabs>
      <w:spacing w:before="0"/>
    </w:pPr>
    <w:rPr>
      <w:caps/>
      <w:noProof/>
      <w:spacing w:val="-2"/>
    </w:rPr>
  </w:style>
  <w:style w:type="paragraph" w:customStyle="1" w:styleId="TableNumListSmall">
    <w:name w:val="TableNumListSmall"/>
    <w:basedOn w:val="TableSmall"/>
    <w:rsid w:val="00907B52"/>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styleId="TOC4">
    <w:name w:val="toc 4"/>
    <w:basedOn w:val="TOC3"/>
    <w:next w:val="Normal"/>
    <w:uiPriority w:val="39"/>
    <w:rsid w:val="00907B52"/>
  </w:style>
  <w:style w:type="paragraph" w:styleId="TOC5">
    <w:name w:val="toc 5"/>
    <w:basedOn w:val="TOC4"/>
    <w:next w:val="Normal"/>
    <w:semiHidden/>
    <w:rsid w:val="00907B52"/>
  </w:style>
  <w:style w:type="paragraph" w:styleId="TOC6">
    <w:name w:val="toc 6"/>
    <w:basedOn w:val="TOC5"/>
    <w:next w:val="Normal"/>
    <w:semiHidden/>
    <w:rsid w:val="00907B52"/>
  </w:style>
  <w:style w:type="paragraph" w:styleId="TOC7">
    <w:name w:val="toc 7"/>
    <w:basedOn w:val="TOC6"/>
    <w:next w:val="Normal"/>
    <w:semiHidden/>
    <w:rsid w:val="00907B52"/>
  </w:style>
  <w:style w:type="paragraph" w:styleId="TOC8">
    <w:name w:val="toc 8"/>
    <w:basedOn w:val="TOC7"/>
    <w:next w:val="Normal"/>
    <w:semiHidden/>
    <w:rsid w:val="00907B52"/>
  </w:style>
  <w:style w:type="paragraph" w:styleId="TOC9">
    <w:name w:val="toc 9"/>
    <w:basedOn w:val="TOC8"/>
    <w:next w:val="Normal"/>
    <w:semiHidden/>
    <w:rsid w:val="00907B52"/>
  </w:style>
  <w:style w:type="paragraph" w:customStyle="1" w:styleId="LineDrawDumps">
    <w:name w:val="LineDrawDumps"/>
    <w:basedOn w:val="Normal"/>
    <w:rsid w:val="00907B52"/>
    <w:pPr>
      <w:tabs>
        <w:tab w:val="clear" w:pos="1962"/>
        <w:tab w:val="clear" w:pos="5296"/>
        <w:tab w:val="clear" w:pos="5687"/>
        <w:tab w:val="left" w:pos="862"/>
        <w:tab w:val="left" w:pos="1733"/>
        <w:tab w:val="left" w:pos="1954"/>
        <w:tab w:val="left" w:pos="2237"/>
        <w:tab w:val="left" w:pos="2615"/>
        <w:tab w:val="left" w:pos="5292"/>
        <w:tab w:val="left" w:pos="5681"/>
      </w:tabs>
      <w:spacing w:before="0" w:after="0" w:line="140" w:lineRule="exact"/>
    </w:pPr>
    <w:rPr>
      <w:rFonts w:ascii="Courier New" w:hAnsi="Courier New"/>
      <w:spacing w:val="-1"/>
      <w:sz w:val="14"/>
    </w:rPr>
  </w:style>
  <w:style w:type="paragraph" w:customStyle="1" w:styleId="NumListAlpha">
    <w:name w:val="NumListAlpha"/>
    <w:basedOn w:val="NumList"/>
    <w:rsid w:val="00907B52"/>
  </w:style>
  <w:style w:type="paragraph" w:customStyle="1" w:styleId="BoxText">
    <w:name w:val="BoxText"/>
    <w:basedOn w:val="Normal"/>
    <w:rsid w:val="00907B52"/>
    <w:pPr>
      <w:spacing w:before="0" w:after="0" w:line="180" w:lineRule="exact"/>
      <w:ind w:left="0"/>
    </w:pPr>
    <w:rPr>
      <w:caps/>
      <w:sz w:val="16"/>
    </w:rPr>
  </w:style>
  <w:style w:type="paragraph" w:customStyle="1" w:styleId="BoxTextCenter">
    <w:name w:val="BoxTextCenter"/>
    <w:basedOn w:val="BoxText"/>
    <w:rsid w:val="00907B52"/>
    <w:pPr>
      <w:jc w:val="center"/>
    </w:pPr>
  </w:style>
  <w:style w:type="paragraph" w:customStyle="1" w:styleId="SeqNum">
    <w:name w:val="SeqNum"/>
    <w:basedOn w:val="NormalNum"/>
    <w:rsid w:val="00907B52"/>
    <w:pPr>
      <w:tabs>
        <w:tab w:val="clear" w:pos="1565"/>
      </w:tabs>
      <w:spacing w:before="40" w:after="40"/>
      <w:ind w:left="1638" w:hanging="357"/>
    </w:pPr>
  </w:style>
  <w:style w:type="paragraph" w:customStyle="1" w:styleId="ActionTxt">
    <w:name w:val="ActionTxt"/>
    <w:basedOn w:val="Footer"/>
    <w:rsid w:val="00907B52"/>
    <w:pPr>
      <w:jc w:val="center"/>
    </w:pPr>
    <w:rPr>
      <w:rFonts w:ascii="Arial" w:hAnsi="Arial"/>
      <w:b/>
      <w:sz w:val="16"/>
    </w:rPr>
  </w:style>
  <w:style w:type="paragraph" w:customStyle="1" w:styleId="NormalBrace">
    <w:name w:val="NormalBrace"/>
    <w:basedOn w:val="Normal"/>
    <w:rsid w:val="00907B52"/>
    <w:pPr>
      <w:keepLines/>
      <w:tabs>
        <w:tab w:val="clear" w:pos="1962"/>
        <w:tab w:val="clear" w:pos="3119"/>
        <w:tab w:val="clear" w:pos="5296"/>
        <w:tab w:val="clear" w:pos="5687"/>
        <w:tab w:val="left" w:pos="3402"/>
        <w:tab w:val="left" w:pos="3686"/>
        <w:tab w:val="left" w:pos="4536"/>
      </w:tabs>
      <w:spacing w:line="200" w:lineRule="exact"/>
      <w:jc w:val="left"/>
    </w:pPr>
  </w:style>
  <w:style w:type="paragraph" w:customStyle="1" w:styleId="TableBulletListSmall">
    <w:name w:val="TableBulletListSmall"/>
    <w:basedOn w:val="TableBulletList"/>
    <w:rsid w:val="00907B52"/>
    <w:pPr>
      <w:numPr>
        <w:numId w:val="7"/>
      </w:numPr>
      <w:ind w:left="284" w:hanging="284"/>
    </w:pPr>
    <w:rPr>
      <w:sz w:val="16"/>
    </w:rPr>
  </w:style>
  <w:style w:type="paragraph" w:customStyle="1" w:styleId="IndexText">
    <w:name w:val="IndexText"/>
    <w:basedOn w:val="TableHeader"/>
    <w:rsid w:val="00907B52"/>
    <w:pPr>
      <w:spacing w:before="480"/>
    </w:pPr>
    <w:rPr>
      <w:sz w:val="28"/>
    </w:rPr>
  </w:style>
  <w:style w:type="paragraph" w:customStyle="1" w:styleId="HangingIndenti2">
    <w:name w:val="Hanging Indent i2"/>
    <w:basedOn w:val="Normal"/>
    <w:rsid w:val="00907B52"/>
    <w:pPr>
      <w:tabs>
        <w:tab w:val="clear" w:pos="1962"/>
        <w:tab w:val="clear" w:pos="3119"/>
        <w:tab w:val="clear" w:pos="5296"/>
        <w:tab w:val="clear" w:pos="5687"/>
        <w:tab w:val="left" w:pos="3589"/>
      </w:tabs>
      <w:ind w:left="3238" w:hanging="1599"/>
    </w:pPr>
  </w:style>
  <w:style w:type="paragraph" w:customStyle="1" w:styleId="HangingIndenti3">
    <w:name w:val="Hanging Indent i3"/>
    <w:basedOn w:val="HangingIndent"/>
    <w:rsid w:val="00907B52"/>
    <w:pPr>
      <w:tabs>
        <w:tab w:val="clear" w:pos="3022"/>
      </w:tabs>
      <w:ind w:left="3805" w:hanging="2166"/>
    </w:pPr>
  </w:style>
  <w:style w:type="paragraph" w:customStyle="1" w:styleId="HangingIndentii1">
    <w:name w:val="Hanging Indent ii1"/>
    <w:basedOn w:val="HangingIndenti1"/>
    <w:rsid w:val="00907B52"/>
    <w:pPr>
      <w:tabs>
        <w:tab w:val="clear" w:pos="3022"/>
      </w:tabs>
      <w:ind w:hanging="675"/>
    </w:pPr>
  </w:style>
  <w:style w:type="paragraph" w:customStyle="1" w:styleId="HangingIndentii2">
    <w:name w:val="Hanging Indent ii2"/>
    <w:basedOn w:val="HangingIndentii1"/>
    <w:rsid w:val="00907B52"/>
    <w:pPr>
      <w:ind w:left="3238" w:hanging="1242"/>
    </w:pPr>
  </w:style>
  <w:style w:type="paragraph" w:customStyle="1" w:styleId="HangingIndentii3">
    <w:name w:val="Hanging Indent ii3"/>
    <w:basedOn w:val="HangingIndentii1"/>
    <w:rsid w:val="00907B52"/>
    <w:pPr>
      <w:ind w:left="3805" w:hanging="1809"/>
    </w:pPr>
  </w:style>
  <w:style w:type="paragraph" w:customStyle="1" w:styleId="HangingIndent2">
    <w:name w:val="Hanging Indent 2"/>
    <w:basedOn w:val="Normal"/>
    <w:rsid w:val="00907B52"/>
    <w:pPr>
      <w:tabs>
        <w:tab w:val="clear" w:pos="1962"/>
        <w:tab w:val="clear" w:pos="3119"/>
        <w:tab w:val="clear" w:pos="5296"/>
        <w:tab w:val="clear" w:pos="5687"/>
        <w:tab w:val="left" w:pos="3589"/>
      </w:tabs>
      <w:ind w:left="3237" w:hanging="1956"/>
    </w:pPr>
  </w:style>
  <w:style w:type="paragraph" w:customStyle="1" w:styleId="CaptionTable">
    <w:name w:val="CaptionTable"/>
    <w:basedOn w:val="Caption"/>
    <w:next w:val="Normal"/>
    <w:rsid w:val="00907B52"/>
    <w:pPr>
      <w:keepNext/>
      <w:tabs>
        <w:tab w:val="clear" w:pos="2041"/>
        <w:tab w:val="clear" w:pos="3119"/>
        <w:tab w:val="left" w:pos="2410"/>
        <w:tab w:val="left" w:pos="2835"/>
      </w:tabs>
      <w:spacing w:before="60" w:after="0"/>
      <w:ind w:left="2415" w:hanging="1134"/>
    </w:pPr>
  </w:style>
  <w:style w:type="paragraph" w:customStyle="1" w:styleId="FooterA4">
    <w:name w:val="FooterA4"/>
    <w:basedOn w:val="TabletextRight"/>
    <w:rsid w:val="00907B52"/>
    <w:pPr>
      <w:tabs>
        <w:tab w:val="clear" w:pos="1421"/>
        <w:tab w:val="clear" w:pos="1962"/>
        <w:tab w:val="clear" w:pos="3119"/>
        <w:tab w:val="clear" w:pos="5296"/>
        <w:tab w:val="clear" w:pos="5687"/>
        <w:tab w:val="center" w:pos="4536"/>
        <w:tab w:val="right" w:pos="9072"/>
      </w:tabs>
      <w:jc w:val="left"/>
    </w:pPr>
  </w:style>
  <w:style w:type="paragraph" w:customStyle="1" w:styleId="FooterFileName">
    <w:name w:val="FooterFileName"/>
    <w:basedOn w:val="MyFileName"/>
    <w:rsid w:val="00907B52"/>
    <w:pPr>
      <w:tabs>
        <w:tab w:val="clear" w:pos="709"/>
        <w:tab w:val="clear" w:pos="4536"/>
        <w:tab w:val="clear" w:pos="9072"/>
      </w:tabs>
    </w:pPr>
  </w:style>
  <w:style w:type="paragraph" w:customStyle="1" w:styleId="FooterLetter">
    <w:name w:val="FooterLetter"/>
    <w:basedOn w:val="FooterA4"/>
    <w:rsid w:val="00907B52"/>
    <w:pPr>
      <w:tabs>
        <w:tab w:val="clear" w:pos="4536"/>
        <w:tab w:val="clear" w:pos="9072"/>
        <w:tab w:val="center" w:pos="4706"/>
        <w:tab w:val="right" w:pos="9412"/>
      </w:tabs>
    </w:pPr>
  </w:style>
  <w:style w:type="paragraph" w:customStyle="1" w:styleId="FooterStart">
    <w:name w:val="FooterStart"/>
    <w:basedOn w:val="Normal"/>
    <w:rsid w:val="00907B52"/>
    <w:pPr>
      <w:pBdr>
        <w:bottom w:val="single" w:sz="12" w:space="1" w:color="auto"/>
      </w:pBdr>
      <w:tabs>
        <w:tab w:val="clear" w:pos="1962"/>
        <w:tab w:val="clear" w:pos="3119"/>
        <w:tab w:val="clear" w:pos="5296"/>
        <w:tab w:val="clear" w:pos="5687"/>
      </w:tabs>
      <w:ind w:left="0"/>
    </w:pPr>
  </w:style>
  <w:style w:type="paragraph" w:customStyle="1" w:styleId="NormalFooter">
    <w:name w:val="NormalFooter"/>
    <w:basedOn w:val="Normal"/>
    <w:rsid w:val="00907B52"/>
    <w:pPr>
      <w:pBdr>
        <w:bottom w:val="single" w:sz="12" w:space="1" w:color="auto"/>
      </w:pBdr>
      <w:tabs>
        <w:tab w:val="right" w:pos="9072"/>
      </w:tabs>
      <w:ind w:left="0"/>
    </w:pPr>
  </w:style>
  <w:style w:type="paragraph" w:customStyle="1" w:styleId="SeqNum2">
    <w:name w:val="SeqNum2"/>
    <w:basedOn w:val="SeqNum"/>
    <w:rsid w:val="00907B52"/>
    <w:pPr>
      <w:ind w:left="1996"/>
    </w:pPr>
  </w:style>
  <w:style w:type="paragraph" w:customStyle="1" w:styleId="SeqNum3">
    <w:name w:val="SeqNum3"/>
    <w:basedOn w:val="SeqNum"/>
    <w:rsid w:val="00907B52"/>
    <w:pPr>
      <w:ind w:left="2353"/>
    </w:pPr>
  </w:style>
  <w:style w:type="paragraph" w:customStyle="1" w:styleId="Indent1">
    <w:name w:val="Indent 1"/>
    <w:basedOn w:val="Normal"/>
    <w:rsid w:val="00907B52"/>
    <w:pPr>
      <w:ind w:left="1639"/>
    </w:pPr>
  </w:style>
  <w:style w:type="paragraph" w:customStyle="1" w:styleId="TableHeaderSmall">
    <w:name w:val="Table Header Small"/>
    <w:basedOn w:val="TableText"/>
    <w:rsid w:val="00907B52"/>
    <w:rPr>
      <w:b/>
      <w:sz w:val="16"/>
    </w:rPr>
  </w:style>
  <w:style w:type="paragraph" w:customStyle="1" w:styleId="TableHeaderSmallC">
    <w:name w:val="Table Header Small C"/>
    <w:basedOn w:val="TableText"/>
    <w:rsid w:val="00907B52"/>
    <w:pPr>
      <w:jc w:val="center"/>
    </w:pPr>
    <w:rPr>
      <w:b/>
      <w:sz w:val="16"/>
    </w:rPr>
  </w:style>
  <w:style w:type="paragraph" w:customStyle="1" w:styleId="TableHeaderSmallR">
    <w:name w:val="Table Header Small R"/>
    <w:basedOn w:val="TableText"/>
    <w:rsid w:val="00907B52"/>
    <w:pPr>
      <w:jc w:val="right"/>
    </w:pPr>
    <w:rPr>
      <w:b/>
      <w:sz w:val="16"/>
    </w:rPr>
  </w:style>
  <w:style w:type="paragraph" w:customStyle="1" w:styleId="BulletList1">
    <w:name w:val="BulletList 1"/>
    <w:basedOn w:val="BulletList"/>
    <w:rsid w:val="00907B52"/>
    <w:pPr>
      <w:numPr>
        <w:numId w:val="3"/>
      </w:numPr>
      <w:tabs>
        <w:tab w:val="clear" w:pos="360"/>
        <w:tab w:val="clear" w:pos="1641"/>
        <w:tab w:val="left" w:pos="357"/>
        <w:tab w:val="left" w:pos="1639"/>
        <w:tab w:val="num" w:pos="2922"/>
      </w:tabs>
      <w:ind w:left="1638" w:hanging="357"/>
    </w:pPr>
  </w:style>
  <w:style w:type="paragraph" w:customStyle="1" w:styleId="SubjectRes">
    <w:name w:val="SubjectRes"/>
    <w:basedOn w:val="TableText"/>
    <w:rsid w:val="00907B52"/>
    <w:pPr>
      <w:pageBreakBefore/>
    </w:pPr>
  </w:style>
  <w:style w:type="paragraph" w:customStyle="1" w:styleId="SeqNum4">
    <w:name w:val="SeqNum4"/>
    <w:basedOn w:val="SeqNum"/>
    <w:rsid w:val="00907B52"/>
    <w:pPr>
      <w:ind w:left="2710"/>
    </w:pPr>
  </w:style>
  <w:style w:type="paragraph" w:customStyle="1" w:styleId="MotorUnit">
    <w:name w:val="MotorUnit"/>
    <w:basedOn w:val="TableText"/>
    <w:rsid w:val="00907B52"/>
    <w:pPr>
      <w:tabs>
        <w:tab w:val="clear" w:pos="1421"/>
        <w:tab w:val="clear" w:pos="1962"/>
        <w:tab w:val="clear" w:pos="3119"/>
        <w:tab w:val="clear" w:pos="5296"/>
        <w:tab w:val="clear" w:pos="5687"/>
        <w:tab w:val="left" w:leader="dot" w:pos="1786"/>
      </w:tabs>
    </w:pPr>
  </w:style>
  <w:style w:type="paragraph" w:customStyle="1" w:styleId="wpsformat">
    <w:name w:val="wps format"/>
    <w:rsid w:val="00907B52"/>
    <w:pPr>
      <w:keepNext/>
      <w:keepLines/>
      <w:tabs>
        <w:tab w:val="left" w:pos="-720"/>
      </w:tabs>
      <w:suppressAutoHyphens/>
      <w:spacing w:line="319" w:lineRule="auto"/>
    </w:pPr>
    <w:rPr>
      <w:rFonts w:ascii="AvantGarde" w:hAnsi="AvantGarde"/>
      <w:sz w:val="12"/>
      <w:lang w:val="en-US" w:eastAsia="en-US"/>
    </w:rPr>
  </w:style>
  <w:style w:type="paragraph" w:customStyle="1" w:styleId="wpsDumps">
    <w:name w:val="wpsDumps"/>
    <w:basedOn w:val="Normal"/>
    <w:rsid w:val="00907B52"/>
    <w:pPr>
      <w:keepNext/>
      <w:tabs>
        <w:tab w:val="clear" w:pos="1962"/>
        <w:tab w:val="clear" w:pos="3119"/>
        <w:tab w:val="clear" w:pos="5296"/>
        <w:tab w:val="clear" w:pos="5687"/>
        <w:tab w:val="left" w:pos="862"/>
        <w:tab w:val="left" w:pos="1733"/>
        <w:tab w:val="left" w:pos="1954"/>
        <w:tab w:val="left" w:pos="2237"/>
        <w:tab w:val="left" w:pos="2615"/>
        <w:tab w:val="left" w:pos="5292"/>
        <w:tab w:val="left" w:pos="5681"/>
      </w:tabs>
      <w:overflowPunct w:val="0"/>
      <w:autoSpaceDE w:val="0"/>
      <w:autoSpaceDN w:val="0"/>
      <w:adjustRightInd w:val="0"/>
      <w:spacing w:before="0" w:after="0"/>
      <w:ind w:left="1570"/>
      <w:jc w:val="left"/>
      <w:textAlignment w:val="baseline"/>
    </w:pPr>
    <w:rPr>
      <w:rFonts w:ascii="Courier New" w:hAnsi="Courier New"/>
      <w:spacing w:val="-6"/>
      <w:kern w:val="14"/>
      <w:sz w:val="14"/>
    </w:rPr>
  </w:style>
  <w:style w:type="paragraph" w:customStyle="1" w:styleId="Front">
    <w:name w:val="Front"/>
    <w:basedOn w:val="Normal"/>
    <w:rsid w:val="00907B52"/>
    <w:rPr>
      <w:color w:val="FFFFFF"/>
      <w:lang w:val="da-DK"/>
    </w:rPr>
  </w:style>
  <w:style w:type="paragraph" w:customStyle="1" w:styleId="TableofFiguresCP">
    <w:name w:val="Table of FiguresCP"/>
    <w:basedOn w:val="TOC3cp"/>
    <w:rsid w:val="00907B52"/>
    <w:rPr>
      <w:lang w:val="da-DK"/>
    </w:rPr>
  </w:style>
  <w:style w:type="paragraph" w:customStyle="1" w:styleId="NormalBold">
    <w:name w:val="NormalBold"/>
    <w:basedOn w:val="Normal"/>
    <w:next w:val="Normal"/>
    <w:rsid w:val="00907B52"/>
    <w:rPr>
      <w:b/>
      <w:bCs/>
    </w:rPr>
  </w:style>
  <w:style w:type="paragraph" w:customStyle="1" w:styleId="TocTitleFig">
    <w:name w:val="Toc Title Fig"/>
    <w:basedOn w:val="TocTitle"/>
    <w:rsid w:val="00907B52"/>
    <w:pPr>
      <w:pageBreakBefore w:val="0"/>
    </w:pPr>
  </w:style>
  <w:style w:type="paragraph" w:customStyle="1" w:styleId="Paragraph1">
    <w:name w:val="Paragraph1"/>
    <w:basedOn w:val="Normal"/>
    <w:rsid w:val="00907B52"/>
    <w:pPr>
      <w:tabs>
        <w:tab w:val="clear" w:pos="1962"/>
        <w:tab w:val="clear" w:pos="3119"/>
        <w:tab w:val="clear" w:pos="5296"/>
        <w:tab w:val="clear" w:pos="5687"/>
      </w:tabs>
      <w:spacing w:before="0" w:after="0"/>
      <w:ind w:left="0"/>
    </w:pPr>
    <w:rPr>
      <w:sz w:val="2"/>
    </w:rPr>
  </w:style>
  <w:style w:type="character" w:customStyle="1" w:styleId="HyperlinkCP">
    <w:name w:val="HyperlinkCP"/>
    <w:basedOn w:val="Hyperlink"/>
    <w:rsid w:val="00907B52"/>
    <w:rPr>
      <w:color w:val="auto"/>
      <w:u w:val="none"/>
      <w:lang w:val="da-DK"/>
    </w:rPr>
  </w:style>
  <w:style w:type="character" w:styleId="Hyperlink">
    <w:name w:val="Hyperlink"/>
    <w:basedOn w:val="DefaultParagraphFont"/>
    <w:uiPriority w:val="99"/>
    <w:rsid w:val="00907B52"/>
    <w:rPr>
      <w:color w:val="0000FF"/>
      <w:u w:val="single"/>
    </w:rPr>
  </w:style>
  <w:style w:type="paragraph" w:styleId="BalloonText">
    <w:name w:val="Balloon Text"/>
    <w:basedOn w:val="Normal"/>
    <w:link w:val="BalloonTextChar"/>
    <w:rsid w:val="006235E9"/>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35E9"/>
    <w:rPr>
      <w:rFonts w:ascii="Tahoma" w:hAnsi="Tahoma" w:cs="Tahoma"/>
      <w:sz w:val="16"/>
      <w:szCs w:val="16"/>
      <w:lang w:eastAsia="en-US"/>
    </w:rPr>
  </w:style>
  <w:style w:type="table" w:customStyle="1" w:styleId="TableGrid1">
    <w:name w:val="Table Grid1"/>
    <w:basedOn w:val="TableNormal"/>
    <w:next w:val="TableGrid"/>
    <w:uiPriority w:val="59"/>
    <w:rsid w:val="00DE2E8E"/>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058DD"/>
    <w:rPr>
      <w:sz w:val="16"/>
      <w:szCs w:val="16"/>
    </w:rPr>
  </w:style>
  <w:style w:type="paragraph" w:styleId="CommentText">
    <w:name w:val="annotation text"/>
    <w:basedOn w:val="Normal"/>
    <w:link w:val="CommentTextChar"/>
    <w:rsid w:val="004058DD"/>
  </w:style>
  <w:style w:type="character" w:customStyle="1" w:styleId="CommentTextChar">
    <w:name w:val="Comment Text Char"/>
    <w:basedOn w:val="DefaultParagraphFont"/>
    <w:link w:val="CommentText"/>
    <w:rsid w:val="004058DD"/>
    <w:rPr>
      <w:rFonts w:ascii="Arial" w:hAnsi="Arial"/>
      <w:lang w:eastAsia="en-US"/>
    </w:rPr>
  </w:style>
  <w:style w:type="paragraph" w:styleId="CommentSubject">
    <w:name w:val="annotation subject"/>
    <w:basedOn w:val="CommentText"/>
    <w:next w:val="CommentText"/>
    <w:link w:val="CommentSubjectChar"/>
    <w:rsid w:val="004058DD"/>
    <w:rPr>
      <w:b/>
      <w:bCs/>
    </w:rPr>
  </w:style>
  <w:style w:type="character" w:customStyle="1" w:styleId="CommentSubjectChar">
    <w:name w:val="Comment Subject Char"/>
    <w:basedOn w:val="CommentTextChar"/>
    <w:link w:val="CommentSubject"/>
    <w:rsid w:val="004058DD"/>
    <w:rPr>
      <w:rFonts w:ascii="Arial" w:hAnsi="Arial"/>
      <w:b/>
      <w:bCs/>
      <w:lang w:eastAsia="en-US"/>
    </w:rPr>
  </w:style>
  <w:style w:type="character" w:customStyle="1" w:styleId="Heading1Char">
    <w:name w:val="Heading 1 Char"/>
    <w:basedOn w:val="DefaultParagraphFont"/>
    <w:link w:val="Heading1"/>
    <w:rsid w:val="00A356EE"/>
    <w:rPr>
      <w:rFonts w:ascii="Arial" w:hAnsi="Arial"/>
      <w:b/>
      <w:caps/>
      <w:sz w:val="24"/>
      <w:lang w:eastAsia="en-US"/>
    </w:rPr>
  </w:style>
  <w:style w:type="character" w:customStyle="1" w:styleId="Heading2Char">
    <w:name w:val="Heading 2 Char"/>
    <w:basedOn w:val="DefaultParagraphFont"/>
    <w:link w:val="Heading2"/>
    <w:rsid w:val="006B725F"/>
    <w:rPr>
      <w:rFonts w:ascii="Arial" w:hAnsi="Arial"/>
      <w:b/>
      <w:caps/>
      <w:lang w:eastAsia="en-US"/>
    </w:rPr>
  </w:style>
  <w:style w:type="character" w:customStyle="1" w:styleId="Heading3Char">
    <w:name w:val="Heading 3 Char"/>
    <w:basedOn w:val="DefaultParagraphFont"/>
    <w:link w:val="Heading3"/>
    <w:rsid w:val="006B725F"/>
    <w:rPr>
      <w:rFonts w:ascii="Arial" w:hAnsi="Arial"/>
      <w:b/>
      <w:lang w:eastAsia="en-US"/>
    </w:rPr>
  </w:style>
  <w:style w:type="character" w:customStyle="1" w:styleId="Heading4Char">
    <w:name w:val="Heading 4 Char"/>
    <w:basedOn w:val="DefaultParagraphFont"/>
    <w:link w:val="Heading4"/>
    <w:rsid w:val="006B725F"/>
    <w:rPr>
      <w:rFonts w:ascii="Arial" w:hAnsi="Arial"/>
      <w:b/>
      <w:lang w:eastAsia="en-US"/>
    </w:rPr>
  </w:style>
  <w:style w:type="character" w:customStyle="1" w:styleId="Heading5Char">
    <w:name w:val="Heading 5 Char"/>
    <w:basedOn w:val="DefaultParagraphFont"/>
    <w:link w:val="Heading5"/>
    <w:rsid w:val="006B725F"/>
    <w:rPr>
      <w:rFonts w:ascii="Arial" w:hAnsi="Arial"/>
      <w:b/>
      <w:lang w:eastAsia="en-US"/>
    </w:rPr>
  </w:style>
  <w:style w:type="character" w:customStyle="1" w:styleId="Heading6Char">
    <w:name w:val="Heading 6 Char"/>
    <w:basedOn w:val="DefaultParagraphFont"/>
    <w:link w:val="Heading6"/>
    <w:rsid w:val="006B725F"/>
    <w:rPr>
      <w:rFonts w:ascii="Arial" w:hAnsi="Arial"/>
      <w:b/>
      <w:lang w:eastAsia="en-US"/>
    </w:rPr>
  </w:style>
  <w:style w:type="character" w:customStyle="1" w:styleId="Heading7Char">
    <w:name w:val="Heading 7 Char"/>
    <w:basedOn w:val="DefaultParagraphFont"/>
    <w:link w:val="Heading7"/>
    <w:rsid w:val="006B725F"/>
    <w:rPr>
      <w:rFonts w:ascii="Arial" w:hAnsi="Arial"/>
      <w:b/>
      <w:lang w:eastAsia="en-US"/>
    </w:rPr>
  </w:style>
  <w:style w:type="character" w:customStyle="1" w:styleId="Heading8Char">
    <w:name w:val="Heading 8 Char"/>
    <w:basedOn w:val="DefaultParagraphFont"/>
    <w:link w:val="Heading8"/>
    <w:rsid w:val="006B725F"/>
    <w:rPr>
      <w:rFonts w:ascii="Arial" w:hAnsi="Arial"/>
      <w:b/>
      <w:lang w:eastAsia="en-US"/>
    </w:rPr>
  </w:style>
  <w:style w:type="character" w:customStyle="1" w:styleId="Heading9Char">
    <w:name w:val="Heading 9 Char"/>
    <w:basedOn w:val="DefaultParagraphFont"/>
    <w:link w:val="Heading9"/>
    <w:rsid w:val="006B725F"/>
    <w:rPr>
      <w:rFonts w:ascii="Arial" w:hAnsi="Arial"/>
      <w:b/>
      <w:lang w:eastAsia="en-US"/>
    </w:rPr>
  </w:style>
  <w:style w:type="character" w:customStyle="1" w:styleId="FooterChar">
    <w:name w:val="Footer Char"/>
    <w:basedOn w:val="DefaultParagraphFont"/>
    <w:link w:val="Footer"/>
    <w:rsid w:val="006B725F"/>
    <w:rPr>
      <w:rFonts w:ascii="LinePrinter" w:hAnsi="LinePrinter"/>
      <w:caps/>
      <w:sz w:val="14"/>
      <w:lang w:eastAsia="en-US"/>
    </w:rPr>
  </w:style>
  <w:style w:type="character" w:customStyle="1" w:styleId="HeaderChar">
    <w:name w:val="Header Char"/>
    <w:basedOn w:val="DefaultParagraphFont"/>
    <w:link w:val="Header"/>
    <w:rsid w:val="006B725F"/>
    <w:rPr>
      <w:rFonts w:ascii="Arial" w:hAnsi="Arial"/>
      <w:lang w:eastAsia="en-US"/>
    </w:rPr>
  </w:style>
  <w:style w:type="character" w:customStyle="1" w:styleId="FootnoteTextChar">
    <w:name w:val="Footnote Text Char"/>
    <w:basedOn w:val="DefaultParagraphFont"/>
    <w:link w:val="FootnoteText"/>
    <w:semiHidden/>
    <w:rsid w:val="006B725F"/>
    <w:rPr>
      <w:rFonts w:ascii="Arial" w:hAnsi="Arial"/>
      <w:lang w:eastAsia="en-US"/>
    </w:rPr>
  </w:style>
  <w:style w:type="paragraph" w:styleId="BodyText">
    <w:name w:val="Body Text"/>
    <w:link w:val="BodyTextChar"/>
    <w:qFormat/>
    <w:rsid w:val="00303D66"/>
    <w:pPr>
      <w:tabs>
        <w:tab w:val="left" w:pos="283"/>
        <w:tab w:val="left" w:pos="567"/>
        <w:tab w:val="left" w:pos="850"/>
        <w:tab w:val="left" w:pos="1134"/>
      </w:tabs>
      <w:spacing w:after="180" w:line="230" w:lineRule="atLeast"/>
      <w:jc w:val="both"/>
    </w:pPr>
    <w:rPr>
      <w:rFonts w:ascii="Verdana" w:hAnsi="Verdana"/>
      <w:kern w:val="20"/>
      <w:sz w:val="18"/>
      <w:szCs w:val="24"/>
      <w:lang w:eastAsia="en-US"/>
    </w:rPr>
  </w:style>
  <w:style w:type="character" w:customStyle="1" w:styleId="BodyTextChar">
    <w:name w:val="Body Text Char"/>
    <w:basedOn w:val="DefaultParagraphFont"/>
    <w:link w:val="BodyText"/>
    <w:rsid w:val="00303D66"/>
    <w:rPr>
      <w:rFonts w:ascii="Verdana" w:hAnsi="Verdana"/>
      <w:kern w:val="20"/>
      <w:sz w:val="18"/>
      <w:szCs w:val="24"/>
      <w:lang w:eastAsia="en-US"/>
    </w:rPr>
  </w:style>
  <w:style w:type="character" w:styleId="FollowedHyperlink">
    <w:name w:val="FollowedHyperlink"/>
    <w:basedOn w:val="DefaultParagraphFont"/>
    <w:rsid w:val="0033126E"/>
    <w:rPr>
      <w:color w:val="800080" w:themeColor="followedHyperlink"/>
      <w:u w:val="single"/>
    </w:rPr>
  </w:style>
  <w:style w:type="character" w:styleId="Strong">
    <w:name w:val="Strong"/>
    <w:basedOn w:val="DefaultParagraphFont"/>
    <w:qFormat/>
    <w:rsid w:val="0033126E"/>
    <w:rPr>
      <w:b/>
      <w:bCs/>
    </w:rPr>
  </w:style>
  <w:style w:type="paragraph" w:styleId="Revision">
    <w:name w:val="Revision"/>
    <w:hidden/>
    <w:uiPriority w:val="99"/>
    <w:semiHidden/>
    <w:rsid w:val="009F3800"/>
    <w:rPr>
      <w:rFonts w:ascii="Arial" w:hAnsi="Arial"/>
      <w:lang w:eastAsia="en-US"/>
    </w:rPr>
  </w:style>
  <w:style w:type="paragraph" w:styleId="Index1">
    <w:name w:val="index 1"/>
    <w:basedOn w:val="Normal"/>
    <w:next w:val="Normal"/>
    <w:autoRedefine/>
    <w:uiPriority w:val="99"/>
    <w:rsid w:val="00566E15"/>
    <w:pPr>
      <w:tabs>
        <w:tab w:val="clear" w:pos="1962"/>
        <w:tab w:val="clear" w:pos="3119"/>
        <w:tab w:val="clear" w:pos="5296"/>
        <w:tab w:val="clear" w:pos="5687"/>
      </w:tabs>
      <w:overflowPunct w:val="0"/>
      <w:autoSpaceDE w:val="0"/>
      <w:autoSpaceDN w:val="0"/>
      <w:adjustRightInd w:val="0"/>
      <w:spacing w:before="0" w:after="0"/>
      <w:ind w:left="200" w:hanging="200"/>
      <w:jc w:val="left"/>
      <w:textAlignment w:val="baseline"/>
    </w:pPr>
    <w:rPr>
      <w:sz w:val="24"/>
      <w:szCs w:val="18"/>
      <w:lang w:val="en-US"/>
    </w:rPr>
  </w:style>
  <w:style w:type="paragraph" w:styleId="ListParagraph">
    <w:name w:val="List Paragraph"/>
    <w:basedOn w:val="Normal"/>
    <w:uiPriority w:val="34"/>
    <w:qFormat/>
    <w:rsid w:val="00051AD7"/>
    <w:pPr>
      <w:tabs>
        <w:tab w:val="clear" w:pos="1962"/>
        <w:tab w:val="clear" w:pos="3119"/>
        <w:tab w:val="clear" w:pos="5296"/>
        <w:tab w:val="clear" w:pos="5687"/>
      </w:tabs>
      <w:spacing w:before="0" w:after="0"/>
      <w:ind w:left="720"/>
      <w:jc w:val="left"/>
    </w:pPr>
    <w:rPr>
      <w:rFonts w:ascii="Times New Roman" w:eastAsiaTheme="minorEastAsia" w:hAnsi="Times New Roman"/>
      <w:sz w:val="24"/>
      <w:szCs w:val="24"/>
      <w:lang w:val="en-US" w:eastAsia="zh-CN"/>
    </w:rPr>
  </w:style>
  <w:style w:type="character" w:styleId="PlaceholderText">
    <w:name w:val="Placeholder Text"/>
    <w:basedOn w:val="DefaultParagraphFont"/>
    <w:uiPriority w:val="99"/>
    <w:semiHidden/>
    <w:rsid w:val="00F2413C"/>
    <w:rPr>
      <w:color w:val="808080"/>
    </w:rPr>
  </w:style>
  <w:style w:type="table" w:styleId="TableContemporary">
    <w:name w:val="Table Contemporary"/>
    <w:basedOn w:val="TableNormal"/>
    <w:rsid w:val="00756D86"/>
    <w:pPr>
      <w:tabs>
        <w:tab w:val="left" w:pos="1962"/>
        <w:tab w:val="left" w:pos="3119"/>
        <w:tab w:val="left" w:pos="5296"/>
        <w:tab w:val="left" w:pos="5687"/>
      </w:tabs>
      <w:spacing w:before="60" w:after="60"/>
      <w:ind w:left="1281"/>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2">
    <w:name w:val="Table Grid2"/>
    <w:basedOn w:val="TableNormal"/>
    <w:next w:val="TableGrid"/>
    <w:uiPriority w:val="59"/>
    <w:rsid w:val="00F51DD6"/>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51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84"/>
    <w:pPr>
      <w:tabs>
        <w:tab w:val="left" w:pos="1962"/>
        <w:tab w:val="left" w:pos="3119"/>
        <w:tab w:val="left" w:pos="5296"/>
        <w:tab w:val="left" w:pos="5687"/>
      </w:tabs>
      <w:spacing w:before="60" w:after="60"/>
      <w:ind w:left="1281"/>
      <w:jc w:val="both"/>
    </w:pPr>
    <w:rPr>
      <w:rFonts w:ascii="Arial" w:hAnsi="Arial"/>
      <w:lang w:eastAsia="en-US"/>
    </w:rPr>
  </w:style>
  <w:style w:type="paragraph" w:styleId="Heading1">
    <w:name w:val="heading 1"/>
    <w:basedOn w:val="Normal"/>
    <w:next w:val="Normal"/>
    <w:link w:val="Heading1Char"/>
    <w:qFormat/>
    <w:rsid w:val="00A356EE"/>
    <w:pPr>
      <w:keepNext/>
      <w:pageBreakBefore/>
      <w:numPr>
        <w:numId w:val="1"/>
      </w:numPr>
      <w:spacing w:before="480" w:after="120"/>
      <w:jc w:val="left"/>
      <w:outlineLvl w:val="0"/>
    </w:pPr>
    <w:rPr>
      <w:b/>
      <w:caps/>
      <w:sz w:val="24"/>
    </w:rPr>
  </w:style>
  <w:style w:type="paragraph" w:styleId="Heading2">
    <w:name w:val="heading 2"/>
    <w:basedOn w:val="Heading1"/>
    <w:next w:val="Normal"/>
    <w:link w:val="Heading2Char"/>
    <w:qFormat/>
    <w:rsid w:val="00907B52"/>
    <w:pPr>
      <w:pageBreakBefore w:val="0"/>
      <w:numPr>
        <w:ilvl w:val="1"/>
      </w:numPr>
      <w:spacing w:before="320"/>
      <w:ind w:left="1281" w:hanging="1281"/>
      <w:outlineLvl w:val="1"/>
    </w:pPr>
    <w:rPr>
      <w:sz w:val="20"/>
    </w:rPr>
  </w:style>
  <w:style w:type="paragraph" w:styleId="Heading3">
    <w:name w:val="heading 3"/>
    <w:basedOn w:val="Heading2"/>
    <w:next w:val="Normal"/>
    <w:link w:val="Heading3Char"/>
    <w:qFormat/>
    <w:rsid w:val="00907B52"/>
    <w:pPr>
      <w:numPr>
        <w:ilvl w:val="2"/>
      </w:numPr>
      <w:spacing w:before="240" w:after="60"/>
      <w:ind w:left="1281" w:hanging="1281"/>
      <w:outlineLvl w:val="2"/>
    </w:pPr>
    <w:rPr>
      <w:caps w:val="0"/>
    </w:rPr>
  </w:style>
  <w:style w:type="paragraph" w:styleId="Heading4">
    <w:name w:val="heading 4"/>
    <w:basedOn w:val="Heading2"/>
    <w:next w:val="Normal"/>
    <w:link w:val="Heading4Char"/>
    <w:qFormat/>
    <w:rsid w:val="00907B52"/>
    <w:pPr>
      <w:numPr>
        <w:ilvl w:val="3"/>
      </w:numPr>
      <w:spacing w:before="240" w:after="60"/>
      <w:ind w:left="1281" w:hanging="1281"/>
      <w:outlineLvl w:val="3"/>
    </w:pPr>
    <w:rPr>
      <w:caps w:val="0"/>
    </w:rPr>
  </w:style>
  <w:style w:type="paragraph" w:styleId="Heading5">
    <w:name w:val="heading 5"/>
    <w:basedOn w:val="Heading2"/>
    <w:next w:val="Normal"/>
    <w:link w:val="Heading5Char"/>
    <w:qFormat/>
    <w:rsid w:val="00907B52"/>
    <w:pPr>
      <w:numPr>
        <w:ilvl w:val="4"/>
      </w:numPr>
      <w:spacing w:before="240" w:after="60"/>
      <w:ind w:left="1281" w:hanging="1281"/>
      <w:outlineLvl w:val="4"/>
    </w:pPr>
    <w:rPr>
      <w:caps w:val="0"/>
    </w:rPr>
  </w:style>
  <w:style w:type="paragraph" w:styleId="Heading6">
    <w:name w:val="heading 6"/>
    <w:basedOn w:val="Heading2"/>
    <w:next w:val="Normal"/>
    <w:link w:val="Heading6Char"/>
    <w:qFormat/>
    <w:rsid w:val="00907B52"/>
    <w:pPr>
      <w:numPr>
        <w:ilvl w:val="5"/>
      </w:numPr>
      <w:spacing w:before="240" w:after="60"/>
      <w:ind w:left="1281" w:hanging="1281"/>
      <w:outlineLvl w:val="5"/>
    </w:pPr>
    <w:rPr>
      <w:caps w:val="0"/>
    </w:rPr>
  </w:style>
  <w:style w:type="paragraph" w:styleId="Heading7">
    <w:name w:val="heading 7"/>
    <w:basedOn w:val="Heading2"/>
    <w:next w:val="Normal"/>
    <w:link w:val="Heading7Char"/>
    <w:qFormat/>
    <w:rsid w:val="00907B52"/>
    <w:pPr>
      <w:numPr>
        <w:ilvl w:val="6"/>
      </w:numPr>
      <w:spacing w:before="240" w:after="60"/>
      <w:ind w:left="1281" w:hanging="1281"/>
      <w:outlineLvl w:val="6"/>
    </w:pPr>
    <w:rPr>
      <w:caps w:val="0"/>
    </w:rPr>
  </w:style>
  <w:style w:type="paragraph" w:styleId="Heading8">
    <w:name w:val="heading 8"/>
    <w:basedOn w:val="Heading2"/>
    <w:next w:val="Normal"/>
    <w:link w:val="Heading8Char"/>
    <w:qFormat/>
    <w:rsid w:val="00907B52"/>
    <w:pPr>
      <w:numPr>
        <w:ilvl w:val="7"/>
      </w:numPr>
      <w:ind w:left="1281" w:hanging="1281"/>
      <w:outlineLvl w:val="7"/>
    </w:pPr>
    <w:rPr>
      <w:caps w:val="0"/>
    </w:rPr>
  </w:style>
  <w:style w:type="paragraph" w:styleId="Heading9">
    <w:name w:val="heading 9"/>
    <w:basedOn w:val="Heading2"/>
    <w:next w:val="Normal"/>
    <w:link w:val="Heading9Char"/>
    <w:qFormat/>
    <w:rsid w:val="00907B52"/>
    <w:pPr>
      <w:numPr>
        <w:ilvl w:val="8"/>
      </w:numPr>
      <w:tabs>
        <w:tab w:val="num" w:pos="360"/>
      </w:tabs>
      <w:spacing w:before="240" w:after="60"/>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
    <w:name w:val="NormalNum"/>
    <w:basedOn w:val="Normal"/>
    <w:next w:val="Normal"/>
    <w:rsid w:val="00907B52"/>
    <w:pPr>
      <w:tabs>
        <w:tab w:val="left" w:pos="1565"/>
      </w:tabs>
      <w:ind w:hanging="1281"/>
    </w:pPr>
  </w:style>
  <w:style w:type="paragraph" w:styleId="TOC3">
    <w:name w:val="toc 3"/>
    <w:basedOn w:val="TOC2"/>
    <w:next w:val="Normal"/>
    <w:uiPriority w:val="39"/>
    <w:rsid w:val="00907B52"/>
    <w:rPr>
      <w:caps w:val="0"/>
    </w:rPr>
  </w:style>
  <w:style w:type="paragraph" w:styleId="TOC2">
    <w:name w:val="toc 2"/>
    <w:basedOn w:val="TOC1"/>
    <w:next w:val="Normal"/>
    <w:uiPriority w:val="39"/>
    <w:rsid w:val="00907B52"/>
    <w:pPr>
      <w:spacing w:before="60"/>
    </w:pPr>
  </w:style>
  <w:style w:type="paragraph" w:styleId="TOC1">
    <w:name w:val="toc 1"/>
    <w:basedOn w:val="Normal"/>
    <w:next w:val="Normal"/>
    <w:uiPriority w:val="39"/>
    <w:rsid w:val="00907B52"/>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styleId="Footer">
    <w:name w:val="footer"/>
    <w:basedOn w:val="Normal"/>
    <w:link w:val="FooterChar"/>
    <w:rsid w:val="00907B52"/>
    <w:pPr>
      <w:tabs>
        <w:tab w:val="center" w:pos="3544"/>
        <w:tab w:val="right" w:pos="7088"/>
      </w:tabs>
      <w:ind w:left="0"/>
      <w:jc w:val="left"/>
    </w:pPr>
    <w:rPr>
      <w:rFonts w:ascii="LinePrinter" w:hAnsi="LinePrinter"/>
      <w:caps/>
      <w:sz w:val="14"/>
    </w:rPr>
  </w:style>
  <w:style w:type="paragraph" w:styleId="Header">
    <w:name w:val="header"/>
    <w:basedOn w:val="Normal"/>
    <w:link w:val="HeaderChar"/>
    <w:rsid w:val="00907B52"/>
    <w:pPr>
      <w:tabs>
        <w:tab w:val="clear" w:pos="1962"/>
        <w:tab w:val="clear" w:pos="3119"/>
        <w:tab w:val="clear" w:pos="5296"/>
        <w:tab w:val="clear" w:pos="5687"/>
        <w:tab w:val="center" w:pos="4587"/>
        <w:tab w:val="left" w:pos="7490"/>
      </w:tabs>
      <w:overflowPunct w:val="0"/>
      <w:autoSpaceDE w:val="0"/>
      <w:autoSpaceDN w:val="0"/>
      <w:adjustRightInd w:val="0"/>
      <w:ind w:left="0"/>
      <w:jc w:val="right"/>
      <w:textAlignment w:val="baseline"/>
    </w:pPr>
  </w:style>
  <w:style w:type="paragraph" w:styleId="FootnoteText">
    <w:name w:val="footnote text"/>
    <w:basedOn w:val="Normal"/>
    <w:link w:val="FootnoteTextChar"/>
    <w:semiHidden/>
    <w:rsid w:val="00907B52"/>
  </w:style>
  <w:style w:type="table" w:styleId="TableGrid">
    <w:name w:val="Table Grid"/>
    <w:basedOn w:val="TableNormal"/>
    <w:rsid w:val="00907B52"/>
    <w:pPr>
      <w:tabs>
        <w:tab w:val="left" w:pos="1962"/>
        <w:tab w:val="left" w:pos="3119"/>
        <w:tab w:val="left" w:pos="5296"/>
        <w:tab w:val="left" w:pos="5687"/>
      </w:tabs>
      <w:spacing w:before="60" w:after="60"/>
      <w:ind w:left="128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
    <w:name w:val="Toc Head"/>
    <w:basedOn w:val="TOC1"/>
    <w:rsid w:val="00907B52"/>
    <w:pPr>
      <w:tabs>
        <w:tab w:val="right" w:pos="6521"/>
        <w:tab w:val="right" w:pos="8789"/>
      </w:tabs>
      <w:spacing w:after="0"/>
      <w:jc w:val="right"/>
    </w:pPr>
    <w:rPr>
      <w:caps w:val="0"/>
      <w:u w:val="single"/>
    </w:rPr>
  </w:style>
  <w:style w:type="paragraph" w:customStyle="1" w:styleId="TocTitle">
    <w:name w:val="Toc Title"/>
    <w:basedOn w:val="Heading1"/>
    <w:next w:val="TocHead"/>
    <w:rsid w:val="00907B52"/>
    <w:pPr>
      <w:numPr>
        <w:numId w:val="0"/>
      </w:numPr>
      <w:overflowPunct w:val="0"/>
      <w:autoSpaceDE w:val="0"/>
      <w:autoSpaceDN w:val="0"/>
      <w:adjustRightInd w:val="0"/>
      <w:ind w:left="1701"/>
      <w:textAlignment w:val="baseline"/>
      <w:outlineLvl w:val="9"/>
    </w:pPr>
    <w:rPr>
      <w:spacing w:val="40"/>
      <w:u w:val="single"/>
    </w:rPr>
  </w:style>
  <w:style w:type="paragraph" w:customStyle="1" w:styleId="HangingIndent">
    <w:name w:val="Hanging Indent"/>
    <w:basedOn w:val="Normal"/>
    <w:rsid w:val="00907B52"/>
    <w:pPr>
      <w:tabs>
        <w:tab w:val="clear" w:pos="1962"/>
        <w:tab w:val="clear" w:pos="3119"/>
        <w:tab w:val="clear" w:pos="5296"/>
        <w:tab w:val="clear" w:pos="5687"/>
        <w:tab w:val="left" w:pos="3022"/>
      </w:tabs>
      <w:ind w:left="2670" w:hanging="1389"/>
    </w:pPr>
  </w:style>
  <w:style w:type="paragraph" w:customStyle="1" w:styleId="Xmp">
    <w:name w:val="Xmp"/>
    <w:basedOn w:val="Normal"/>
    <w:rsid w:val="00907B52"/>
    <w:pPr>
      <w:spacing w:before="0" w:after="0"/>
      <w:jc w:val="left"/>
    </w:pPr>
    <w:rPr>
      <w:rFonts w:ascii="Courier" w:hAnsi="Courier"/>
      <w:sz w:val="18"/>
    </w:rPr>
  </w:style>
  <w:style w:type="paragraph" w:customStyle="1" w:styleId="BulletList">
    <w:name w:val="BulletList"/>
    <w:basedOn w:val="Normal"/>
    <w:rsid w:val="00907B52"/>
    <w:pPr>
      <w:numPr>
        <w:numId w:val="5"/>
      </w:numPr>
      <w:tabs>
        <w:tab w:val="clear" w:pos="1962"/>
        <w:tab w:val="clear" w:pos="3119"/>
        <w:tab w:val="clear" w:pos="5296"/>
        <w:tab w:val="clear" w:pos="5687"/>
        <w:tab w:val="left" w:pos="360"/>
        <w:tab w:val="left" w:pos="2671"/>
        <w:tab w:val="left" w:pos="3238"/>
        <w:tab w:val="left" w:pos="3805"/>
      </w:tabs>
      <w:overflowPunct w:val="0"/>
      <w:autoSpaceDE w:val="0"/>
      <w:autoSpaceDN w:val="0"/>
      <w:adjustRightInd w:val="0"/>
      <w:spacing w:before="40" w:after="40"/>
      <w:jc w:val="left"/>
      <w:textAlignment w:val="baseline"/>
    </w:pPr>
  </w:style>
  <w:style w:type="paragraph" w:customStyle="1" w:styleId="NumList">
    <w:name w:val="NumList"/>
    <w:basedOn w:val="BulletList"/>
    <w:rsid w:val="00907B52"/>
    <w:pPr>
      <w:ind w:left="1638" w:hanging="357"/>
    </w:pPr>
  </w:style>
  <w:style w:type="paragraph" w:customStyle="1" w:styleId="Note">
    <w:name w:val="Note"/>
    <w:basedOn w:val="Normal"/>
    <w:next w:val="Normal"/>
    <w:rsid w:val="00907B52"/>
    <w:pPr>
      <w:pBdr>
        <w:top w:val="single" w:sz="6" w:space="1" w:color="auto"/>
        <w:bottom w:val="single" w:sz="6" w:space="1" w:color="auto"/>
      </w:pBdr>
      <w:jc w:val="left"/>
    </w:pPr>
  </w:style>
  <w:style w:type="paragraph" w:customStyle="1" w:styleId="PosListeTable">
    <w:name w:val="PosListeTable"/>
    <w:basedOn w:val="TableSmall"/>
    <w:rsid w:val="00907B52"/>
    <w:pPr>
      <w:tabs>
        <w:tab w:val="clear" w:pos="1421"/>
        <w:tab w:val="clear" w:pos="1962"/>
        <w:tab w:val="clear" w:pos="3119"/>
        <w:tab w:val="clear" w:pos="5296"/>
        <w:tab w:val="clear" w:pos="5687"/>
      </w:tabs>
      <w:spacing w:before="20" w:after="20"/>
    </w:pPr>
  </w:style>
  <w:style w:type="paragraph" w:customStyle="1" w:styleId="TocHeadChapt">
    <w:name w:val="TocHeadChapt"/>
    <w:basedOn w:val="Heading4"/>
    <w:rsid w:val="00907B52"/>
    <w:pPr>
      <w:outlineLvl w:val="9"/>
    </w:pPr>
  </w:style>
  <w:style w:type="paragraph" w:customStyle="1" w:styleId="TOCHeadChapt0">
    <w:name w:val="TOCHeadChapt"/>
    <w:basedOn w:val="Heading4"/>
    <w:rsid w:val="00907B52"/>
    <w:pPr>
      <w:outlineLvl w:val="9"/>
    </w:pPr>
  </w:style>
  <w:style w:type="paragraph" w:customStyle="1" w:styleId="NumList2">
    <w:name w:val="NumList 2"/>
    <w:basedOn w:val="NumList"/>
    <w:rsid w:val="00907B52"/>
    <w:pPr>
      <w:ind w:left="1996"/>
    </w:pPr>
  </w:style>
  <w:style w:type="paragraph" w:customStyle="1" w:styleId="NumList3">
    <w:name w:val="NumList 3"/>
    <w:basedOn w:val="NumList"/>
    <w:rsid w:val="00907B52"/>
    <w:pPr>
      <w:ind w:left="2353"/>
    </w:pPr>
  </w:style>
  <w:style w:type="paragraph" w:customStyle="1" w:styleId="BulletList2">
    <w:name w:val="BulletList 2"/>
    <w:basedOn w:val="BulletList"/>
    <w:rsid w:val="00907B52"/>
    <w:pPr>
      <w:numPr>
        <w:numId w:val="2"/>
      </w:numPr>
      <w:tabs>
        <w:tab w:val="clear" w:pos="1999"/>
        <w:tab w:val="left" w:pos="1996"/>
      </w:tabs>
      <w:ind w:left="1996" w:hanging="357"/>
    </w:pPr>
  </w:style>
  <w:style w:type="paragraph" w:customStyle="1" w:styleId="HangingIndenti1">
    <w:name w:val="Hanging Indent i1"/>
    <w:basedOn w:val="HangingIndent"/>
    <w:rsid w:val="00907B52"/>
    <w:pPr>
      <w:ind w:left="2671" w:hanging="1032"/>
    </w:pPr>
  </w:style>
  <w:style w:type="paragraph" w:customStyle="1" w:styleId="HangingIndent3">
    <w:name w:val="Hanging Indent 3"/>
    <w:basedOn w:val="HangingIndent"/>
    <w:rsid w:val="00907B52"/>
    <w:pPr>
      <w:tabs>
        <w:tab w:val="clear" w:pos="3022"/>
        <w:tab w:val="left" w:pos="4156"/>
      </w:tabs>
      <w:ind w:left="3804" w:hanging="2523"/>
    </w:pPr>
  </w:style>
  <w:style w:type="paragraph" w:customStyle="1" w:styleId="Xmp2">
    <w:name w:val="Xmp 2"/>
    <w:basedOn w:val="Xmp"/>
    <w:rsid w:val="00907B52"/>
    <w:pPr>
      <w:ind w:left="1922"/>
    </w:pPr>
  </w:style>
  <w:style w:type="paragraph" w:customStyle="1" w:styleId="Xmp3">
    <w:name w:val="Xmp 3"/>
    <w:basedOn w:val="Xmp2"/>
    <w:rsid w:val="00907B52"/>
    <w:pPr>
      <w:ind w:left="2285"/>
    </w:pPr>
  </w:style>
  <w:style w:type="paragraph" w:customStyle="1" w:styleId="Xmp0">
    <w:name w:val="Xmp 0"/>
    <w:basedOn w:val="Xmp"/>
    <w:rsid w:val="00907B52"/>
    <w:pPr>
      <w:spacing w:before="20" w:after="20"/>
      <w:ind w:left="-1701"/>
    </w:pPr>
  </w:style>
  <w:style w:type="paragraph" w:customStyle="1" w:styleId="BulletList3">
    <w:name w:val="BulletList 3"/>
    <w:basedOn w:val="BulletList"/>
    <w:rsid w:val="00907B52"/>
    <w:pPr>
      <w:numPr>
        <w:numId w:val="4"/>
      </w:numPr>
    </w:pPr>
  </w:style>
  <w:style w:type="paragraph" w:styleId="TableofFigures">
    <w:name w:val="table of figures"/>
    <w:basedOn w:val="Normal"/>
    <w:next w:val="Normal"/>
    <w:semiHidden/>
    <w:rsid w:val="00907B52"/>
    <w:pPr>
      <w:tabs>
        <w:tab w:val="clear" w:pos="1962"/>
        <w:tab w:val="clear" w:pos="3119"/>
        <w:tab w:val="clear" w:pos="5296"/>
        <w:tab w:val="clear" w:pos="5687"/>
        <w:tab w:val="left" w:pos="1701"/>
        <w:tab w:val="right" w:leader="dot" w:pos="9061"/>
      </w:tabs>
      <w:ind w:left="1701" w:hanging="1701"/>
      <w:jc w:val="left"/>
    </w:pPr>
    <w:rPr>
      <w:noProof/>
      <w:szCs w:val="16"/>
      <w:lang w:val="da-DK"/>
    </w:rPr>
  </w:style>
  <w:style w:type="paragraph" w:customStyle="1" w:styleId="CopyrightText">
    <w:name w:val="CopyrightText"/>
    <w:basedOn w:val="TableSmall"/>
    <w:rsid w:val="00907B52"/>
    <w:pPr>
      <w:jc w:val="both"/>
    </w:pPr>
    <w:rPr>
      <w:noProof/>
    </w:rPr>
  </w:style>
  <w:style w:type="paragraph" w:customStyle="1" w:styleId="Indent3">
    <w:name w:val="Indent 3"/>
    <w:basedOn w:val="Normal"/>
    <w:rsid w:val="00907B52"/>
    <w:pPr>
      <w:ind w:left="2353"/>
    </w:pPr>
  </w:style>
  <w:style w:type="paragraph" w:styleId="Caption">
    <w:name w:val="caption"/>
    <w:basedOn w:val="Normal"/>
    <w:next w:val="Normal"/>
    <w:qFormat/>
    <w:rsid w:val="00907B52"/>
    <w:pPr>
      <w:tabs>
        <w:tab w:val="clear" w:pos="1962"/>
        <w:tab w:val="left" w:pos="2041"/>
      </w:tabs>
      <w:spacing w:before="0" w:after="120"/>
      <w:ind w:left="2046" w:hanging="765"/>
      <w:jc w:val="left"/>
    </w:pPr>
    <w:rPr>
      <w:sz w:val="16"/>
    </w:rPr>
  </w:style>
  <w:style w:type="paragraph" w:customStyle="1" w:styleId="TableText">
    <w:name w:val="Table Text"/>
    <w:basedOn w:val="Normal"/>
    <w:rsid w:val="00907B52"/>
    <w:pPr>
      <w:tabs>
        <w:tab w:val="center" w:pos="1421"/>
      </w:tabs>
      <w:ind w:left="0"/>
      <w:jc w:val="left"/>
    </w:pPr>
  </w:style>
  <w:style w:type="paragraph" w:customStyle="1" w:styleId="TableHeader">
    <w:name w:val="Table Header"/>
    <w:basedOn w:val="TableText"/>
    <w:rsid w:val="00907B52"/>
    <w:rPr>
      <w:b/>
    </w:rPr>
  </w:style>
  <w:style w:type="paragraph" w:customStyle="1" w:styleId="TableHeaderCenter">
    <w:name w:val="Table Header Center"/>
    <w:basedOn w:val="TableHeader"/>
    <w:rsid w:val="00907B52"/>
    <w:pPr>
      <w:jc w:val="center"/>
    </w:pPr>
  </w:style>
  <w:style w:type="paragraph" w:customStyle="1" w:styleId="TabletextRight">
    <w:name w:val="Table text Right"/>
    <w:basedOn w:val="TableText"/>
    <w:rsid w:val="00907B52"/>
    <w:pPr>
      <w:jc w:val="right"/>
    </w:pPr>
  </w:style>
  <w:style w:type="paragraph" w:customStyle="1" w:styleId="TableHeaderRight">
    <w:name w:val="Table Header Right"/>
    <w:basedOn w:val="TableHeader"/>
    <w:rsid w:val="00907B52"/>
    <w:pPr>
      <w:jc w:val="right"/>
    </w:pPr>
  </w:style>
  <w:style w:type="paragraph" w:customStyle="1" w:styleId="Indent">
    <w:name w:val="Indent"/>
    <w:basedOn w:val="Normal"/>
    <w:rsid w:val="00907B52"/>
    <w:pPr>
      <w:ind w:left="1639"/>
    </w:pPr>
  </w:style>
  <w:style w:type="paragraph" w:customStyle="1" w:styleId="Indent2">
    <w:name w:val="Indent 2"/>
    <w:basedOn w:val="Indent"/>
    <w:rsid w:val="00907B52"/>
    <w:pPr>
      <w:ind w:left="1996"/>
    </w:pPr>
  </w:style>
  <w:style w:type="paragraph" w:customStyle="1" w:styleId="TabletextCenter">
    <w:name w:val="Table text Center"/>
    <w:basedOn w:val="TableText"/>
    <w:rsid w:val="00907B52"/>
    <w:pPr>
      <w:jc w:val="center"/>
    </w:pPr>
  </w:style>
  <w:style w:type="character" w:customStyle="1" w:styleId="TargetId">
    <w:name w:val="TargetId"/>
    <w:basedOn w:val="DefaultParagraphFont"/>
    <w:rsid w:val="00907B52"/>
    <w:rPr>
      <w:vanish/>
      <w:color w:val="FF00FF"/>
    </w:rPr>
  </w:style>
  <w:style w:type="paragraph" w:customStyle="1" w:styleId="TableNumList">
    <w:name w:val="TableNumList"/>
    <w:basedOn w:val="TableText"/>
    <w:rsid w:val="00907B52"/>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customStyle="1" w:styleId="TableBulletList">
    <w:name w:val="TableBulletList"/>
    <w:basedOn w:val="BulletList"/>
    <w:rsid w:val="00907B52"/>
    <w:pPr>
      <w:numPr>
        <w:numId w:val="6"/>
      </w:numPr>
      <w:tabs>
        <w:tab w:val="clear" w:pos="360"/>
        <w:tab w:val="clear" w:pos="2671"/>
        <w:tab w:val="clear" w:pos="3238"/>
        <w:tab w:val="clear" w:pos="3805"/>
        <w:tab w:val="left" w:pos="1134"/>
        <w:tab w:val="left" w:pos="2268"/>
        <w:tab w:val="left" w:pos="3402"/>
      </w:tabs>
      <w:ind w:left="284" w:hanging="284"/>
    </w:pPr>
  </w:style>
  <w:style w:type="character" w:customStyle="1" w:styleId="XR">
    <w:name w:val="XR"/>
    <w:basedOn w:val="DefaultParagraphFont"/>
    <w:rsid w:val="00907B52"/>
    <w:rPr>
      <w:i/>
      <w:color w:val="FF0000"/>
    </w:rPr>
  </w:style>
  <w:style w:type="paragraph" w:customStyle="1" w:styleId="Narrow">
    <w:name w:val="Narrow"/>
    <w:basedOn w:val="Normal"/>
    <w:rsid w:val="00907B52"/>
    <w:pPr>
      <w:spacing w:before="0" w:after="0"/>
      <w:jc w:val="left"/>
    </w:pPr>
  </w:style>
  <w:style w:type="paragraph" w:customStyle="1" w:styleId="TOCTopic">
    <w:name w:val="TOCTopic"/>
    <w:basedOn w:val="Normal"/>
    <w:rsid w:val="00907B52"/>
    <w:pPr>
      <w:jc w:val="left"/>
    </w:pPr>
    <w:rPr>
      <w:b/>
    </w:rPr>
  </w:style>
  <w:style w:type="paragraph" w:customStyle="1" w:styleId="TocTopic2">
    <w:name w:val="TocTopic2"/>
    <w:basedOn w:val="TOCTopic"/>
    <w:rsid w:val="00907B52"/>
    <w:pPr>
      <w:ind w:left="1083"/>
    </w:pPr>
  </w:style>
  <w:style w:type="character" w:customStyle="1" w:styleId="TopId">
    <w:name w:val="TopId"/>
    <w:basedOn w:val="DefaultParagraphFont"/>
    <w:rsid w:val="00907B52"/>
    <w:rPr>
      <w:vanish/>
      <w:color w:val="0000FF"/>
    </w:rPr>
  </w:style>
  <w:style w:type="character" w:customStyle="1" w:styleId="TopKey">
    <w:name w:val="TopKey"/>
    <w:basedOn w:val="DefaultParagraphFont"/>
    <w:rsid w:val="00907B52"/>
    <w:rPr>
      <w:vanish/>
      <w:color w:val="FF00FF"/>
    </w:rPr>
  </w:style>
  <w:style w:type="character" w:customStyle="1" w:styleId="TopSeq">
    <w:name w:val="TopSeq"/>
    <w:basedOn w:val="TopKey"/>
    <w:rsid w:val="00907B52"/>
    <w:rPr>
      <w:vanish/>
      <w:color w:val="FF0000"/>
    </w:rPr>
  </w:style>
  <w:style w:type="character" w:customStyle="1" w:styleId="TopTitle">
    <w:name w:val="TopTitle"/>
    <w:basedOn w:val="TopId"/>
    <w:rsid w:val="00907B52"/>
    <w:rPr>
      <w:vanish/>
      <w:color w:val="00FF00"/>
    </w:rPr>
  </w:style>
  <w:style w:type="paragraph" w:customStyle="1" w:styleId="Figur">
    <w:name w:val="Figur"/>
    <w:basedOn w:val="Normal"/>
    <w:next w:val="Caption"/>
    <w:rsid w:val="00907B52"/>
    <w:pPr>
      <w:keepNext/>
      <w:pBdr>
        <w:top w:val="single" w:sz="6" w:space="2" w:color="auto"/>
        <w:left w:val="single" w:sz="6" w:space="2" w:color="auto"/>
        <w:bottom w:val="single" w:sz="6" w:space="2" w:color="auto"/>
        <w:right w:val="single" w:sz="6" w:space="2" w:color="auto"/>
      </w:pBd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jc w:val="center"/>
    </w:pPr>
    <w:rPr>
      <w:spacing w:val="-2"/>
    </w:rPr>
  </w:style>
  <w:style w:type="paragraph" w:customStyle="1" w:styleId="HeaderTxt">
    <w:name w:val="HeaderTxt"/>
    <w:basedOn w:val="Header"/>
    <w:rsid w:val="00907B52"/>
    <w:pPr>
      <w:spacing w:before="120" w:after="120"/>
      <w:jc w:val="center"/>
    </w:pPr>
    <w:rPr>
      <w:b/>
      <w:caps/>
    </w:rPr>
  </w:style>
  <w:style w:type="paragraph" w:customStyle="1" w:styleId="HeaderBold">
    <w:name w:val="HeaderBold"/>
    <w:basedOn w:val="Header"/>
    <w:rsid w:val="00907B52"/>
    <w:rPr>
      <w:b/>
    </w:rPr>
  </w:style>
  <w:style w:type="paragraph" w:customStyle="1" w:styleId="LineDraw">
    <w:name w:val="LineDraw"/>
    <w:basedOn w:val="Normal"/>
    <w:rsid w:val="00907B52"/>
    <w:pPr>
      <w:tabs>
        <w:tab w:val="clear" w:pos="1962"/>
        <w:tab w:val="clear" w:pos="5296"/>
        <w:tab w:val="clear" w:pos="5687"/>
        <w:tab w:val="left" w:pos="862"/>
        <w:tab w:val="left" w:pos="1567"/>
        <w:tab w:val="left" w:pos="1954"/>
        <w:tab w:val="left" w:pos="2620"/>
        <w:tab w:val="left" w:pos="5292"/>
        <w:tab w:val="left" w:pos="5681"/>
      </w:tabs>
      <w:suppressAutoHyphens/>
      <w:spacing w:line="180" w:lineRule="exact"/>
    </w:pPr>
    <w:rPr>
      <w:rFonts w:ascii="Courier New" w:hAnsi="Courier New"/>
      <w:spacing w:val="-2"/>
    </w:rPr>
  </w:style>
  <w:style w:type="paragraph" w:customStyle="1" w:styleId="LineDraw2">
    <w:name w:val="LineDraw2"/>
    <w:basedOn w:val="LineDraw"/>
    <w:rsid w:val="00907B52"/>
    <w:pPr>
      <w:spacing w:line="120" w:lineRule="exact"/>
    </w:pPr>
    <w:rPr>
      <w:sz w:val="12"/>
    </w:rPr>
  </w:style>
  <w:style w:type="paragraph" w:customStyle="1" w:styleId="TegnTextRight">
    <w:name w:val="TegnTextRight"/>
    <w:basedOn w:val="TegnText"/>
    <w:next w:val="FigurRes"/>
    <w:rsid w:val="00907B52"/>
    <w:pPr>
      <w:pageBreakBefore w:val="0"/>
      <w:jc w:val="right"/>
    </w:pPr>
  </w:style>
  <w:style w:type="paragraph" w:customStyle="1" w:styleId="TegnText">
    <w:name w:val="TegnText"/>
    <w:basedOn w:val="Normal"/>
    <w:next w:val="CaptionRes"/>
    <w:rsid w:val="00907B52"/>
    <w:pPr>
      <w:pageBreakBefore/>
      <w:pBdr>
        <w:bottom w:val="single" w:sz="6" w:space="1" w:color="auto"/>
      </w:pBdr>
      <w:tabs>
        <w:tab w:val="clear" w:pos="1962"/>
        <w:tab w:val="clear" w:pos="3119"/>
        <w:tab w:val="clear" w:pos="5296"/>
        <w:tab w:val="clear" w:pos="5687"/>
        <w:tab w:val="right" w:pos="7513"/>
        <w:tab w:val="right" w:pos="9015"/>
      </w:tabs>
      <w:spacing w:before="120"/>
      <w:ind w:left="0"/>
    </w:pPr>
    <w:rPr>
      <w:b/>
      <w:sz w:val="24"/>
    </w:rPr>
  </w:style>
  <w:style w:type="paragraph" w:customStyle="1" w:styleId="CaptionRes">
    <w:name w:val="CaptionRes"/>
    <w:basedOn w:val="Caption"/>
    <w:next w:val="TegnTextRight"/>
    <w:rsid w:val="00907B52"/>
    <w:pPr>
      <w:keepNext/>
      <w:pageBreakBefore/>
      <w:tabs>
        <w:tab w:val="clear" w:pos="3119"/>
        <w:tab w:val="clear" w:pos="5687"/>
        <w:tab w:val="left" w:pos="1134"/>
      </w:tabs>
      <w:spacing w:before="60"/>
      <w:ind w:left="0" w:firstLine="0"/>
    </w:pPr>
    <w:rPr>
      <w:b/>
      <w:sz w:val="24"/>
    </w:rPr>
  </w:style>
  <w:style w:type="paragraph" w:customStyle="1" w:styleId="FigurRes">
    <w:name w:val="FigurRes"/>
    <w:basedOn w:val="Normal"/>
    <w:next w:val="Normal"/>
    <w:rsid w:val="00907B52"/>
    <w:pPr>
      <w:ind w:left="0"/>
      <w:jc w:val="center"/>
    </w:pPr>
  </w:style>
  <w:style w:type="paragraph" w:customStyle="1" w:styleId="headernormal">
    <w:name w:val="headernormal"/>
    <w:basedOn w:val="Normal"/>
    <w:rsid w:val="00907B52"/>
    <w:pPr>
      <w:tabs>
        <w:tab w:val="clear" w:pos="1962"/>
        <w:tab w:val="clear" w:pos="3119"/>
        <w:tab w:val="clear" w:pos="5296"/>
        <w:tab w:val="clear" w:pos="5687"/>
        <w:tab w:val="center" w:pos="4820"/>
        <w:tab w:val="left" w:pos="7655"/>
      </w:tabs>
      <w:spacing w:before="0" w:after="0" w:line="244" w:lineRule="exact"/>
      <w:ind w:left="0" w:right="-284"/>
      <w:jc w:val="left"/>
    </w:pPr>
    <w:rPr>
      <w:b/>
      <w:caps/>
    </w:rPr>
  </w:style>
  <w:style w:type="paragraph" w:customStyle="1" w:styleId="ParmHead">
    <w:name w:val="ParmHead"/>
    <w:basedOn w:val="Normal"/>
    <w:next w:val="Normal"/>
    <w:rsid w:val="00907B52"/>
    <w:pPr>
      <w:keepNext/>
      <w:spacing w:before="240"/>
    </w:pPr>
    <w:rPr>
      <w:b/>
    </w:rPr>
  </w:style>
  <w:style w:type="paragraph" w:customStyle="1" w:styleId="TableSmall">
    <w:name w:val="Table Small"/>
    <w:basedOn w:val="TableText"/>
    <w:rsid w:val="00907B52"/>
    <w:rPr>
      <w:sz w:val="16"/>
    </w:rPr>
  </w:style>
  <w:style w:type="paragraph" w:customStyle="1" w:styleId="TableSmallCenter">
    <w:name w:val="Table Small Center"/>
    <w:basedOn w:val="TableSmall"/>
    <w:rsid w:val="00907B52"/>
    <w:pPr>
      <w:jc w:val="center"/>
    </w:pPr>
  </w:style>
  <w:style w:type="paragraph" w:customStyle="1" w:styleId="TableSmallRight">
    <w:name w:val="Table Small Right"/>
    <w:basedOn w:val="TableSmall"/>
    <w:rsid w:val="00907B52"/>
    <w:pPr>
      <w:jc w:val="right"/>
    </w:pPr>
  </w:style>
  <w:style w:type="paragraph" w:customStyle="1" w:styleId="FooterLong">
    <w:name w:val="FooterLong"/>
    <w:basedOn w:val="Normal"/>
    <w:next w:val="Normal"/>
    <w:rsid w:val="00907B52"/>
    <w:pPr>
      <w:pBdr>
        <w:top w:val="single" w:sz="12" w:space="1" w:color="auto"/>
      </w:pBdr>
      <w:tabs>
        <w:tab w:val="clear" w:pos="1962"/>
        <w:tab w:val="clear" w:pos="3119"/>
        <w:tab w:val="clear" w:pos="5296"/>
        <w:tab w:val="clear" w:pos="5687"/>
        <w:tab w:val="left" w:pos="709"/>
        <w:tab w:val="center" w:pos="6804"/>
        <w:tab w:val="right" w:pos="13608"/>
      </w:tabs>
      <w:spacing w:before="480"/>
      <w:ind w:left="0"/>
      <w:jc w:val="left"/>
    </w:pPr>
  </w:style>
  <w:style w:type="paragraph" w:customStyle="1" w:styleId="HeaderLong">
    <w:name w:val="HeaderLong"/>
    <w:basedOn w:val="Header"/>
    <w:next w:val="Normal"/>
    <w:rsid w:val="00907B52"/>
    <w:pPr>
      <w:tabs>
        <w:tab w:val="clear" w:pos="4587"/>
        <w:tab w:val="clear" w:pos="7490"/>
        <w:tab w:val="right" w:pos="13608"/>
      </w:tabs>
      <w:ind w:left="6946" w:firstLine="4394"/>
    </w:pPr>
  </w:style>
  <w:style w:type="paragraph" w:customStyle="1" w:styleId="HeadingPart">
    <w:name w:val="HeadingPart"/>
    <w:basedOn w:val="ParmHead"/>
    <w:rsid w:val="00907B52"/>
    <w:pPr>
      <w:tabs>
        <w:tab w:val="clear" w:pos="1962"/>
        <w:tab w:val="clear" w:pos="3119"/>
        <w:tab w:val="clear" w:pos="5296"/>
        <w:tab w:val="clear" w:pos="5687"/>
      </w:tabs>
      <w:spacing w:before="60"/>
      <w:ind w:left="0"/>
    </w:pPr>
  </w:style>
  <w:style w:type="paragraph" w:customStyle="1" w:styleId="pos1">
    <w:name w:val="pos1"/>
    <w:basedOn w:val="Normal"/>
    <w:rsid w:val="00907B52"/>
    <w:pPr>
      <w:ind w:left="0" w:right="907"/>
      <w:jc w:val="right"/>
    </w:pPr>
  </w:style>
  <w:style w:type="paragraph" w:customStyle="1" w:styleId="Qty">
    <w:name w:val="Qty"/>
    <w:basedOn w:val="TableHeaderRight"/>
    <w:rsid w:val="00907B52"/>
    <w:pPr>
      <w:tabs>
        <w:tab w:val="clear" w:pos="1421"/>
        <w:tab w:val="right" w:pos="1361"/>
      </w:tabs>
      <w:ind w:right="284"/>
    </w:pPr>
  </w:style>
  <w:style w:type="paragraph" w:customStyle="1" w:styleId="Qty1">
    <w:name w:val="Qty1"/>
    <w:basedOn w:val="Qty"/>
    <w:rsid w:val="00907B52"/>
    <w:rPr>
      <w:b w:val="0"/>
    </w:rPr>
  </w:style>
  <w:style w:type="paragraph" w:customStyle="1" w:styleId="TOC4cp">
    <w:name w:val="TOC4cp"/>
    <w:basedOn w:val="TOC3cp"/>
    <w:rsid w:val="00907B52"/>
  </w:style>
  <w:style w:type="paragraph" w:customStyle="1" w:styleId="TOC3cp">
    <w:name w:val="TOC3cp"/>
    <w:basedOn w:val="TOC2cp"/>
    <w:rsid w:val="00907B52"/>
    <w:rPr>
      <w:caps w:val="0"/>
    </w:rPr>
  </w:style>
  <w:style w:type="paragraph" w:customStyle="1" w:styleId="TOC2cp">
    <w:name w:val="TOC2cp"/>
    <w:basedOn w:val="TOC1cp"/>
    <w:rsid w:val="00907B52"/>
    <w:pPr>
      <w:spacing w:before="60"/>
    </w:pPr>
  </w:style>
  <w:style w:type="paragraph" w:customStyle="1" w:styleId="TOC1cp">
    <w:name w:val="TOC1cp"/>
    <w:basedOn w:val="Normal"/>
    <w:rsid w:val="00907B52"/>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customStyle="1" w:styleId="TOC5cp">
    <w:name w:val="TOC5cp"/>
    <w:basedOn w:val="TOC4cp"/>
    <w:rsid w:val="00907B52"/>
  </w:style>
  <w:style w:type="paragraph" w:customStyle="1" w:styleId="TOC6cp">
    <w:name w:val="TOC6cp"/>
    <w:basedOn w:val="TOC5cp"/>
    <w:rsid w:val="00907B52"/>
  </w:style>
  <w:style w:type="paragraph" w:customStyle="1" w:styleId="TOC7cp">
    <w:name w:val="TOC7cp"/>
    <w:basedOn w:val="TOC6cp"/>
    <w:rsid w:val="00907B52"/>
  </w:style>
  <w:style w:type="paragraph" w:customStyle="1" w:styleId="TOC8cp">
    <w:name w:val="TOC8cp"/>
    <w:basedOn w:val="TOC7cp"/>
    <w:rsid w:val="00907B52"/>
  </w:style>
  <w:style w:type="paragraph" w:customStyle="1" w:styleId="TOC9cp">
    <w:name w:val="TOC9cp"/>
    <w:basedOn w:val="TOC8cp"/>
    <w:rsid w:val="00907B52"/>
  </w:style>
  <w:style w:type="paragraph" w:customStyle="1" w:styleId="TOC9cpRes">
    <w:name w:val="TOC9cpRes"/>
    <w:basedOn w:val="TOC9cp"/>
    <w:rsid w:val="00907B52"/>
    <w:pPr>
      <w:tabs>
        <w:tab w:val="left" w:pos="4820"/>
      </w:tabs>
    </w:pPr>
  </w:style>
  <w:style w:type="paragraph" w:customStyle="1" w:styleId="TOC9Res">
    <w:name w:val="TOC9Res"/>
    <w:basedOn w:val="Normal"/>
    <w:rsid w:val="00907B52"/>
  </w:style>
  <w:style w:type="paragraph" w:customStyle="1" w:styleId="TocTitleRes">
    <w:name w:val="TocTitleRes"/>
    <w:basedOn w:val="TocTitle"/>
    <w:rsid w:val="00907B52"/>
    <w:pPr>
      <w:pageBreakBefore w:val="0"/>
      <w:ind w:left="1559"/>
    </w:pPr>
  </w:style>
  <w:style w:type="paragraph" w:customStyle="1" w:styleId="MyFileName">
    <w:name w:val="MyFileName"/>
    <w:basedOn w:val="Normal"/>
    <w:rsid w:val="00907B52"/>
    <w:pPr>
      <w:tabs>
        <w:tab w:val="clear" w:pos="1962"/>
        <w:tab w:val="clear" w:pos="3119"/>
        <w:tab w:val="clear" w:pos="5296"/>
        <w:tab w:val="clear" w:pos="5687"/>
        <w:tab w:val="left" w:pos="709"/>
        <w:tab w:val="center" w:pos="4536"/>
        <w:tab w:val="right" w:pos="9072"/>
      </w:tabs>
      <w:wordWrap w:val="0"/>
      <w:overflowPunct w:val="0"/>
      <w:autoSpaceDE w:val="0"/>
      <w:autoSpaceDN w:val="0"/>
      <w:adjustRightInd w:val="0"/>
      <w:spacing w:before="180"/>
      <w:ind w:left="0"/>
      <w:jc w:val="left"/>
      <w:textAlignment w:val="baseline"/>
    </w:pPr>
    <w:rPr>
      <w:rFonts w:eastAsia="DotumChe"/>
      <w:caps/>
      <w:sz w:val="12"/>
      <w:lang w:eastAsia="ko-KR"/>
    </w:rPr>
  </w:style>
  <w:style w:type="paragraph" w:customStyle="1" w:styleId="Dash">
    <w:name w:val="Dash"/>
    <w:basedOn w:val="Normal"/>
    <w:rsid w:val="00907B52"/>
    <w:pPr>
      <w:tabs>
        <w:tab w:val="clear" w:pos="3119"/>
        <w:tab w:val="clear" w:pos="5296"/>
        <w:tab w:val="clear" w:pos="5687"/>
        <w:tab w:val="left" w:pos="2671"/>
        <w:tab w:val="left" w:pos="3238"/>
        <w:tab w:val="left" w:pos="3805"/>
      </w:tabs>
      <w:spacing w:before="40" w:after="40"/>
      <w:ind w:left="1638" w:hanging="357"/>
    </w:pPr>
  </w:style>
  <w:style w:type="paragraph" w:customStyle="1" w:styleId="HeadingFrontPage">
    <w:name w:val="HeadingFrontPage"/>
    <w:basedOn w:val="Normal"/>
    <w:rsid w:val="00907B52"/>
    <w:pPr>
      <w:ind w:left="1560" w:hanging="851"/>
    </w:pPr>
    <w:rPr>
      <w:b/>
      <w:caps/>
      <w:sz w:val="24"/>
    </w:rPr>
  </w:style>
  <w:style w:type="paragraph" w:customStyle="1" w:styleId="DocDate">
    <w:name w:val="DocDate"/>
    <w:basedOn w:val="Normal"/>
    <w:rsid w:val="00907B52"/>
    <w:pPr>
      <w:tabs>
        <w:tab w:val="clear" w:pos="1962"/>
        <w:tab w:val="clear" w:pos="5296"/>
        <w:tab w:val="clear" w:pos="5687"/>
      </w:tabs>
      <w:ind w:left="3119" w:hanging="2410"/>
      <w:jc w:val="left"/>
    </w:pPr>
  </w:style>
  <w:style w:type="paragraph" w:customStyle="1" w:styleId="Achtung">
    <w:name w:val="Achtung"/>
    <w:basedOn w:val="Normal"/>
    <w:next w:val="TableText"/>
    <w:rsid w:val="00907B52"/>
    <w:pPr>
      <w:ind w:left="0"/>
      <w:jc w:val="left"/>
    </w:pPr>
    <w:rPr>
      <w:rFonts w:ascii="Times New Roman" w:hAnsi="Times New Roman"/>
      <w:sz w:val="72"/>
    </w:rPr>
  </w:style>
  <w:style w:type="paragraph" w:customStyle="1" w:styleId="TocTitleRes0">
    <w:name w:val="Toc Title Res"/>
    <w:basedOn w:val="TocTitle"/>
    <w:rsid w:val="00907B52"/>
  </w:style>
  <w:style w:type="paragraph" w:customStyle="1" w:styleId="HangingIndentNo">
    <w:name w:val="Hanging Indent No."/>
    <w:basedOn w:val="HangingIndent"/>
    <w:rsid w:val="00907B52"/>
    <w:pPr>
      <w:ind w:left="1638" w:hanging="357"/>
    </w:pPr>
  </w:style>
  <w:style w:type="paragraph" w:customStyle="1" w:styleId="PosListe">
    <w:name w:val="PosListe"/>
    <w:basedOn w:val="Normal"/>
    <w:rsid w:val="00907B52"/>
    <w:pPr>
      <w:keepNext/>
      <w:tabs>
        <w:tab w:val="clear" w:pos="1962"/>
        <w:tab w:val="clear" w:pos="3119"/>
        <w:tab w:val="left" w:pos="1701"/>
      </w:tabs>
      <w:spacing w:before="0"/>
    </w:pPr>
    <w:rPr>
      <w:caps/>
      <w:noProof/>
      <w:spacing w:val="-2"/>
    </w:rPr>
  </w:style>
  <w:style w:type="paragraph" w:customStyle="1" w:styleId="TableNumListSmall">
    <w:name w:val="TableNumListSmall"/>
    <w:basedOn w:val="TableSmall"/>
    <w:rsid w:val="00907B52"/>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styleId="TOC4">
    <w:name w:val="toc 4"/>
    <w:basedOn w:val="TOC3"/>
    <w:next w:val="Normal"/>
    <w:uiPriority w:val="39"/>
    <w:rsid w:val="00907B52"/>
  </w:style>
  <w:style w:type="paragraph" w:styleId="TOC5">
    <w:name w:val="toc 5"/>
    <w:basedOn w:val="TOC4"/>
    <w:next w:val="Normal"/>
    <w:semiHidden/>
    <w:rsid w:val="00907B52"/>
  </w:style>
  <w:style w:type="paragraph" w:styleId="TOC6">
    <w:name w:val="toc 6"/>
    <w:basedOn w:val="TOC5"/>
    <w:next w:val="Normal"/>
    <w:semiHidden/>
    <w:rsid w:val="00907B52"/>
  </w:style>
  <w:style w:type="paragraph" w:styleId="TOC7">
    <w:name w:val="toc 7"/>
    <w:basedOn w:val="TOC6"/>
    <w:next w:val="Normal"/>
    <w:semiHidden/>
    <w:rsid w:val="00907B52"/>
  </w:style>
  <w:style w:type="paragraph" w:styleId="TOC8">
    <w:name w:val="toc 8"/>
    <w:basedOn w:val="TOC7"/>
    <w:next w:val="Normal"/>
    <w:semiHidden/>
    <w:rsid w:val="00907B52"/>
  </w:style>
  <w:style w:type="paragraph" w:styleId="TOC9">
    <w:name w:val="toc 9"/>
    <w:basedOn w:val="TOC8"/>
    <w:next w:val="Normal"/>
    <w:semiHidden/>
    <w:rsid w:val="00907B52"/>
  </w:style>
  <w:style w:type="paragraph" w:customStyle="1" w:styleId="LineDrawDumps">
    <w:name w:val="LineDrawDumps"/>
    <w:basedOn w:val="Normal"/>
    <w:rsid w:val="00907B52"/>
    <w:pPr>
      <w:tabs>
        <w:tab w:val="clear" w:pos="1962"/>
        <w:tab w:val="clear" w:pos="5296"/>
        <w:tab w:val="clear" w:pos="5687"/>
        <w:tab w:val="left" w:pos="862"/>
        <w:tab w:val="left" w:pos="1733"/>
        <w:tab w:val="left" w:pos="1954"/>
        <w:tab w:val="left" w:pos="2237"/>
        <w:tab w:val="left" w:pos="2615"/>
        <w:tab w:val="left" w:pos="5292"/>
        <w:tab w:val="left" w:pos="5681"/>
      </w:tabs>
      <w:spacing w:before="0" w:after="0" w:line="140" w:lineRule="exact"/>
    </w:pPr>
    <w:rPr>
      <w:rFonts w:ascii="Courier New" w:hAnsi="Courier New"/>
      <w:spacing w:val="-1"/>
      <w:sz w:val="14"/>
    </w:rPr>
  </w:style>
  <w:style w:type="paragraph" w:customStyle="1" w:styleId="NumListAlpha">
    <w:name w:val="NumListAlpha"/>
    <w:basedOn w:val="NumList"/>
    <w:rsid w:val="00907B52"/>
  </w:style>
  <w:style w:type="paragraph" w:customStyle="1" w:styleId="BoxText">
    <w:name w:val="BoxText"/>
    <w:basedOn w:val="Normal"/>
    <w:rsid w:val="00907B52"/>
    <w:pPr>
      <w:spacing w:before="0" w:after="0" w:line="180" w:lineRule="exact"/>
      <w:ind w:left="0"/>
    </w:pPr>
    <w:rPr>
      <w:caps/>
      <w:sz w:val="16"/>
    </w:rPr>
  </w:style>
  <w:style w:type="paragraph" w:customStyle="1" w:styleId="BoxTextCenter">
    <w:name w:val="BoxTextCenter"/>
    <w:basedOn w:val="BoxText"/>
    <w:rsid w:val="00907B52"/>
    <w:pPr>
      <w:jc w:val="center"/>
    </w:pPr>
  </w:style>
  <w:style w:type="paragraph" w:customStyle="1" w:styleId="SeqNum">
    <w:name w:val="SeqNum"/>
    <w:basedOn w:val="NormalNum"/>
    <w:rsid w:val="00907B52"/>
    <w:pPr>
      <w:tabs>
        <w:tab w:val="clear" w:pos="1565"/>
      </w:tabs>
      <w:spacing w:before="40" w:after="40"/>
      <w:ind w:left="1638" w:hanging="357"/>
    </w:pPr>
  </w:style>
  <w:style w:type="paragraph" w:customStyle="1" w:styleId="ActionTxt">
    <w:name w:val="ActionTxt"/>
    <w:basedOn w:val="Footer"/>
    <w:rsid w:val="00907B52"/>
    <w:pPr>
      <w:jc w:val="center"/>
    </w:pPr>
    <w:rPr>
      <w:rFonts w:ascii="Arial" w:hAnsi="Arial"/>
      <w:b/>
      <w:sz w:val="16"/>
    </w:rPr>
  </w:style>
  <w:style w:type="paragraph" w:customStyle="1" w:styleId="NormalBrace">
    <w:name w:val="NormalBrace"/>
    <w:basedOn w:val="Normal"/>
    <w:rsid w:val="00907B52"/>
    <w:pPr>
      <w:keepLines/>
      <w:tabs>
        <w:tab w:val="clear" w:pos="1962"/>
        <w:tab w:val="clear" w:pos="3119"/>
        <w:tab w:val="clear" w:pos="5296"/>
        <w:tab w:val="clear" w:pos="5687"/>
        <w:tab w:val="left" w:pos="3402"/>
        <w:tab w:val="left" w:pos="3686"/>
        <w:tab w:val="left" w:pos="4536"/>
      </w:tabs>
      <w:spacing w:line="200" w:lineRule="exact"/>
      <w:jc w:val="left"/>
    </w:pPr>
  </w:style>
  <w:style w:type="paragraph" w:customStyle="1" w:styleId="TableBulletListSmall">
    <w:name w:val="TableBulletListSmall"/>
    <w:basedOn w:val="TableBulletList"/>
    <w:rsid w:val="00907B52"/>
    <w:pPr>
      <w:numPr>
        <w:numId w:val="7"/>
      </w:numPr>
      <w:ind w:left="284" w:hanging="284"/>
    </w:pPr>
    <w:rPr>
      <w:sz w:val="16"/>
    </w:rPr>
  </w:style>
  <w:style w:type="paragraph" w:customStyle="1" w:styleId="IndexText">
    <w:name w:val="IndexText"/>
    <w:basedOn w:val="TableHeader"/>
    <w:rsid w:val="00907B52"/>
    <w:pPr>
      <w:spacing w:before="480"/>
    </w:pPr>
    <w:rPr>
      <w:sz w:val="28"/>
    </w:rPr>
  </w:style>
  <w:style w:type="paragraph" w:customStyle="1" w:styleId="HangingIndenti2">
    <w:name w:val="Hanging Indent i2"/>
    <w:basedOn w:val="Normal"/>
    <w:rsid w:val="00907B52"/>
    <w:pPr>
      <w:tabs>
        <w:tab w:val="clear" w:pos="1962"/>
        <w:tab w:val="clear" w:pos="3119"/>
        <w:tab w:val="clear" w:pos="5296"/>
        <w:tab w:val="clear" w:pos="5687"/>
        <w:tab w:val="left" w:pos="3589"/>
      </w:tabs>
      <w:ind w:left="3238" w:hanging="1599"/>
    </w:pPr>
  </w:style>
  <w:style w:type="paragraph" w:customStyle="1" w:styleId="HangingIndenti3">
    <w:name w:val="Hanging Indent i3"/>
    <w:basedOn w:val="HangingIndent"/>
    <w:rsid w:val="00907B52"/>
    <w:pPr>
      <w:tabs>
        <w:tab w:val="clear" w:pos="3022"/>
      </w:tabs>
      <w:ind w:left="3805" w:hanging="2166"/>
    </w:pPr>
  </w:style>
  <w:style w:type="paragraph" w:customStyle="1" w:styleId="HangingIndentii1">
    <w:name w:val="Hanging Indent ii1"/>
    <w:basedOn w:val="HangingIndenti1"/>
    <w:rsid w:val="00907B52"/>
    <w:pPr>
      <w:tabs>
        <w:tab w:val="clear" w:pos="3022"/>
      </w:tabs>
      <w:ind w:hanging="675"/>
    </w:pPr>
  </w:style>
  <w:style w:type="paragraph" w:customStyle="1" w:styleId="HangingIndentii2">
    <w:name w:val="Hanging Indent ii2"/>
    <w:basedOn w:val="HangingIndentii1"/>
    <w:rsid w:val="00907B52"/>
    <w:pPr>
      <w:ind w:left="3238" w:hanging="1242"/>
    </w:pPr>
  </w:style>
  <w:style w:type="paragraph" w:customStyle="1" w:styleId="HangingIndentii3">
    <w:name w:val="Hanging Indent ii3"/>
    <w:basedOn w:val="HangingIndentii1"/>
    <w:rsid w:val="00907B52"/>
    <w:pPr>
      <w:ind w:left="3805" w:hanging="1809"/>
    </w:pPr>
  </w:style>
  <w:style w:type="paragraph" w:customStyle="1" w:styleId="HangingIndent2">
    <w:name w:val="Hanging Indent 2"/>
    <w:basedOn w:val="Normal"/>
    <w:rsid w:val="00907B52"/>
    <w:pPr>
      <w:tabs>
        <w:tab w:val="clear" w:pos="1962"/>
        <w:tab w:val="clear" w:pos="3119"/>
        <w:tab w:val="clear" w:pos="5296"/>
        <w:tab w:val="clear" w:pos="5687"/>
        <w:tab w:val="left" w:pos="3589"/>
      </w:tabs>
      <w:ind w:left="3237" w:hanging="1956"/>
    </w:pPr>
  </w:style>
  <w:style w:type="paragraph" w:customStyle="1" w:styleId="CaptionTable">
    <w:name w:val="CaptionTable"/>
    <w:basedOn w:val="Caption"/>
    <w:next w:val="Normal"/>
    <w:rsid w:val="00907B52"/>
    <w:pPr>
      <w:keepNext/>
      <w:tabs>
        <w:tab w:val="clear" w:pos="2041"/>
        <w:tab w:val="clear" w:pos="3119"/>
        <w:tab w:val="left" w:pos="2410"/>
        <w:tab w:val="left" w:pos="2835"/>
      </w:tabs>
      <w:spacing w:before="60" w:after="0"/>
      <w:ind w:left="2415" w:hanging="1134"/>
    </w:pPr>
  </w:style>
  <w:style w:type="paragraph" w:customStyle="1" w:styleId="FooterA4">
    <w:name w:val="FooterA4"/>
    <w:basedOn w:val="TabletextRight"/>
    <w:rsid w:val="00907B52"/>
    <w:pPr>
      <w:tabs>
        <w:tab w:val="clear" w:pos="1421"/>
        <w:tab w:val="clear" w:pos="1962"/>
        <w:tab w:val="clear" w:pos="3119"/>
        <w:tab w:val="clear" w:pos="5296"/>
        <w:tab w:val="clear" w:pos="5687"/>
        <w:tab w:val="center" w:pos="4536"/>
        <w:tab w:val="right" w:pos="9072"/>
      </w:tabs>
      <w:jc w:val="left"/>
    </w:pPr>
  </w:style>
  <w:style w:type="paragraph" w:customStyle="1" w:styleId="FooterFileName">
    <w:name w:val="FooterFileName"/>
    <w:basedOn w:val="MyFileName"/>
    <w:rsid w:val="00907B52"/>
    <w:pPr>
      <w:tabs>
        <w:tab w:val="clear" w:pos="709"/>
        <w:tab w:val="clear" w:pos="4536"/>
        <w:tab w:val="clear" w:pos="9072"/>
      </w:tabs>
    </w:pPr>
  </w:style>
  <w:style w:type="paragraph" w:customStyle="1" w:styleId="FooterLetter">
    <w:name w:val="FooterLetter"/>
    <w:basedOn w:val="FooterA4"/>
    <w:rsid w:val="00907B52"/>
    <w:pPr>
      <w:tabs>
        <w:tab w:val="clear" w:pos="4536"/>
        <w:tab w:val="clear" w:pos="9072"/>
        <w:tab w:val="center" w:pos="4706"/>
        <w:tab w:val="right" w:pos="9412"/>
      </w:tabs>
    </w:pPr>
  </w:style>
  <w:style w:type="paragraph" w:customStyle="1" w:styleId="FooterStart">
    <w:name w:val="FooterStart"/>
    <w:basedOn w:val="Normal"/>
    <w:rsid w:val="00907B52"/>
    <w:pPr>
      <w:pBdr>
        <w:bottom w:val="single" w:sz="12" w:space="1" w:color="auto"/>
      </w:pBdr>
      <w:tabs>
        <w:tab w:val="clear" w:pos="1962"/>
        <w:tab w:val="clear" w:pos="3119"/>
        <w:tab w:val="clear" w:pos="5296"/>
        <w:tab w:val="clear" w:pos="5687"/>
      </w:tabs>
      <w:ind w:left="0"/>
    </w:pPr>
  </w:style>
  <w:style w:type="paragraph" w:customStyle="1" w:styleId="NormalFooter">
    <w:name w:val="NormalFooter"/>
    <w:basedOn w:val="Normal"/>
    <w:rsid w:val="00907B52"/>
    <w:pPr>
      <w:pBdr>
        <w:bottom w:val="single" w:sz="12" w:space="1" w:color="auto"/>
      </w:pBdr>
      <w:tabs>
        <w:tab w:val="right" w:pos="9072"/>
      </w:tabs>
      <w:ind w:left="0"/>
    </w:pPr>
  </w:style>
  <w:style w:type="paragraph" w:customStyle="1" w:styleId="SeqNum2">
    <w:name w:val="SeqNum2"/>
    <w:basedOn w:val="SeqNum"/>
    <w:rsid w:val="00907B52"/>
    <w:pPr>
      <w:ind w:left="1996"/>
    </w:pPr>
  </w:style>
  <w:style w:type="paragraph" w:customStyle="1" w:styleId="SeqNum3">
    <w:name w:val="SeqNum3"/>
    <w:basedOn w:val="SeqNum"/>
    <w:rsid w:val="00907B52"/>
    <w:pPr>
      <w:ind w:left="2353"/>
    </w:pPr>
  </w:style>
  <w:style w:type="paragraph" w:customStyle="1" w:styleId="Indent1">
    <w:name w:val="Indent 1"/>
    <w:basedOn w:val="Normal"/>
    <w:rsid w:val="00907B52"/>
    <w:pPr>
      <w:ind w:left="1639"/>
    </w:pPr>
  </w:style>
  <w:style w:type="paragraph" w:customStyle="1" w:styleId="TableHeaderSmall">
    <w:name w:val="Table Header Small"/>
    <w:basedOn w:val="TableText"/>
    <w:rsid w:val="00907B52"/>
    <w:rPr>
      <w:b/>
      <w:sz w:val="16"/>
    </w:rPr>
  </w:style>
  <w:style w:type="paragraph" w:customStyle="1" w:styleId="TableHeaderSmallC">
    <w:name w:val="Table Header Small C"/>
    <w:basedOn w:val="TableText"/>
    <w:rsid w:val="00907B52"/>
    <w:pPr>
      <w:jc w:val="center"/>
    </w:pPr>
    <w:rPr>
      <w:b/>
      <w:sz w:val="16"/>
    </w:rPr>
  </w:style>
  <w:style w:type="paragraph" w:customStyle="1" w:styleId="TableHeaderSmallR">
    <w:name w:val="Table Header Small R"/>
    <w:basedOn w:val="TableText"/>
    <w:rsid w:val="00907B52"/>
    <w:pPr>
      <w:jc w:val="right"/>
    </w:pPr>
    <w:rPr>
      <w:b/>
      <w:sz w:val="16"/>
    </w:rPr>
  </w:style>
  <w:style w:type="paragraph" w:customStyle="1" w:styleId="BulletList1">
    <w:name w:val="BulletList 1"/>
    <w:basedOn w:val="BulletList"/>
    <w:rsid w:val="00907B52"/>
    <w:pPr>
      <w:numPr>
        <w:numId w:val="3"/>
      </w:numPr>
      <w:tabs>
        <w:tab w:val="clear" w:pos="360"/>
        <w:tab w:val="clear" w:pos="1641"/>
        <w:tab w:val="left" w:pos="357"/>
        <w:tab w:val="left" w:pos="1639"/>
        <w:tab w:val="num" w:pos="2922"/>
      </w:tabs>
      <w:ind w:left="1638" w:hanging="357"/>
    </w:pPr>
  </w:style>
  <w:style w:type="paragraph" w:customStyle="1" w:styleId="SubjectRes">
    <w:name w:val="SubjectRes"/>
    <w:basedOn w:val="TableText"/>
    <w:rsid w:val="00907B52"/>
    <w:pPr>
      <w:pageBreakBefore/>
    </w:pPr>
  </w:style>
  <w:style w:type="paragraph" w:customStyle="1" w:styleId="SeqNum4">
    <w:name w:val="SeqNum4"/>
    <w:basedOn w:val="SeqNum"/>
    <w:rsid w:val="00907B52"/>
    <w:pPr>
      <w:ind w:left="2710"/>
    </w:pPr>
  </w:style>
  <w:style w:type="paragraph" w:customStyle="1" w:styleId="MotorUnit">
    <w:name w:val="MotorUnit"/>
    <w:basedOn w:val="TableText"/>
    <w:rsid w:val="00907B52"/>
    <w:pPr>
      <w:tabs>
        <w:tab w:val="clear" w:pos="1421"/>
        <w:tab w:val="clear" w:pos="1962"/>
        <w:tab w:val="clear" w:pos="3119"/>
        <w:tab w:val="clear" w:pos="5296"/>
        <w:tab w:val="clear" w:pos="5687"/>
        <w:tab w:val="left" w:leader="dot" w:pos="1786"/>
      </w:tabs>
    </w:pPr>
  </w:style>
  <w:style w:type="paragraph" w:customStyle="1" w:styleId="wpsformat">
    <w:name w:val="wps format"/>
    <w:rsid w:val="00907B52"/>
    <w:pPr>
      <w:keepNext/>
      <w:keepLines/>
      <w:tabs>
        <w:tab w:val="left" w:pos="-720"/>
      </w:tabs>
      <w:suppressAutoHyphens/>
      <w:spacing w:line="319" w:lineRule="auto"/>
    </w:pPr>
    <w:rPr>
      <w:rFonts w:ascii="AvantGarde" w:hAnsi="AvantGarde"/>
      <w:sz w:val="12"/>
      <w:lang w:val="en-US" w:eastAsia="en-US"/>
    </w:rPr>
  </w:style>
  <w:style w:type="paragraph" w:customStyle="1" w:styleId="wpsDumps">
    <w:name w:val="wpsDumps"/>
    <w:basedOn w:val="Normal"/>
    <w:rsid w:val="00907B52"/>
    <w:pPr>
      <w:keepNext/>
      <w:tabs>
        <w:tab w:val="clear" w:pos="1962"/>
        <w:tab w:val="clear" w:pos="3119"/>
        <w:tab w:val="clear" w:pos="5296"/>
        <w:tab w:val="clear" w:pos="5687"/>
        <w:tab w:val="left" w:pos="862"/>
        <w:tab w:val="left" w:pos="1733"/>
        <w:tab w:val="left" w:pos="1954"/>
        <w:tab w:val="left" w:pos="2237"/>
        <w:tab w:val="left" w:pos="2615"/>
        <w:tab w:val="left" w:pos="5292"/>
        <w:tab w:val="left" w:pos="5681"/>
      </w:tabs>
      <w:overflowPunct w:val="0"/>
      <w:autoSpaceDE w:val="0"/>
      <w:autoSpaceDN w:val="0"/>
      <w:adjustRightInd w:val="0"/>
      <w:spacing w:before="0" w:after="0"/>
      <w:ind w:left="1570"/>
      <w:jc w:val="left"/>
      <w:textAlignment w:val="baseline"/>
    </w:pPr>
    <w:rPr>
      <w:rFonts w:ascii="Courier New" w:hAnsi="Courier New"/>
      <w:spacing w:val="-6"/>
      <w:kern w:val="14"/>
      <w:sz w:val="14"/>
    </w:rPr>
  </w:style>
  <w:style w:type="paragraph" w:customStyle="1" w:styleId="Front">
    <w:name w:val="Front"/>
    <w:basedOn w:val="Normal"/>
    <w:rsid w:val="00907B52"/>
    <w:rPr>
      <w:color w:val="FFFFFF"/>
      <w:lang w:val="da-DK"/>
    </w:rPr>
  </w:style>
  <w:style w:type="paragraph" w:customStyle="1" w:styleId="TableofFiguresCP">
    <w:name w:val="Table of FiguresCP"/>
    <w:basedOn w:val="TOC3cp"/>
    <w:rsid w:val="00907B52"/>
    <w:rPr>
      <w:lang w:val="da-DK"/>
    </w:rPr>
  </w:style>
  <w:style w:type="paragraph" w:customStyle="1" w:styleId="NormalBold">
    <w:name w:val="NormalBold"/>
    <w:basedOn w:val="Normal"/>
    <w:next w:val="Normal"/>
    <w:rsid w:val="00907B52"/>
    <w:rPr>
      <w:b/>
      <w:bCs/>
    </w:rPr>
  </w:style>
  <w:style w:type="paragraph" w:customStyle="1" w:styleId="TocTitleFig">
    <w:name w:val="Toc Title Fig"/>
    <w:basedOn w:val="TocTitle"/>
    <w:rsid w:val="00907B52"/>
    <w:pPr>
      <w:pageBreakBefore w:val="0"/>
    </w:pPr>
  </w:style>
  <w:style w:type="paragraph" w:customStyle="1" w:styleId="Paragraph1">
    <w:name w:val="Paragraph1"/>
    <w:basedOn w:val="Normal"/>
    <w:rsid w:val="00907B52"/>
    <w:pPr>
      <w:tabs>
        <w:tab w:val="clear" w:pos="1962"/>
        <w:tab w:val="clear" w:pos="3119"/>
        <w:tab w:val="clear" w:pos="5296"/>
        <w:tab w:val="clear" w:pos="5687"/>
      </w:tabs>
      <w:spacing w:before="0" w:after="0"/>
      <w:ind w:left="0"/>
    </w:pPr>
    <w:rPr>
      <w:sz w:val="2"/>
    </w:rPr>
  </w:style>
  <w:style w:type="character" w:customStyle="1" w:styleId="HyperlinkCP">
    <w:name w:val="HyperlinkCP"/>
    <w:basedOn w:val="Hyperlink"/>
    <w:rsid w:val="00907B52"/>
    <w:rPr>
      <w:color w:val="auto"/>
      <w:u w:val="none"/>
      <w:lang w:val="da-DK"/>
    </w:rPr>
  </w:style>
  <w:style w:type="character" w:styleId="Hyperlink">
    <w:name w:val="Hyperlink"/>
    <w:basedOn w:val="DefaultParagraphFont"/>
    <w:uiPriority w:val="99"/>
    <w:rsid w:val="00907B52"/>
    <w:rPr>
      <w:color w:val="0000FF"/>
      <w:u w:val="single"/>
    </w:rPr>
  </w:style>
  <w:style w:type="paragraph" w:styleId="BalloonText">
    <w:name w:val="Balloon Text"/>
    <w:basedOn w:val="Normal"/>
    <w:link w:val="BalloonTextChar"/>
    <w:rsid w:val="006235E9"/>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35E9"/>
    <w:rPr>
      <w:rFonts w:ascii="Tahoma" w:hAnsi="Tahoma" w:cs="Tahoma"/>
      <w:sz w:val="16"/>
      <w:szCs w:val="16"/>
      <w:lang w:eastAsia="en-US"/>
    </w:rPr>
  </w:style>
  <w:style w:type="table" w:customStyle="1" w:styleId="TableGrid1">
    <w:name w:val="Table Grid1"/>
    <w:basedOn w:val="TableNormal"/>
    <w:next w:val="TableGrid"/>
    <w:uiPriority w:val="59"/>
    <w:rsid w:val="00DE2E8E"/>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058DD"/>
    <w:rPr>
      <w:sz w:val="16"/>
      <w:szCs w:val="16"/>
    </w:rPr>
  </w:style>
  <w:style w:type="paragraph" w:styleId="CommentText">
    <w:name w:val="annotation text"/>
    <w:basedOn w:val="Normal"/>
    <w:link w:val="CommentTextChar"/>
    <w:rsid w:val="004058DD"/>
  </w:style>
  <w:style w:type="character" w:customStyle="1" w:styleId="CommentTextChar">
    <w:name w:val="Comment Text Char"/>
    <w:basedOn w:val="DefaultParagraphFont"/>
    <w:link w:val="CommentText"/>
    <w:rsid w:val="004058DD"/>
    <w:rPr>
      <w:rFonts w:ascii="Arial" w:hAnsi="Arial"/>
      <w:lang w:eastAsia="en-US"/>
    </w:rPr>
  </w:style>
  <w:style w:type="paragraph" w:styleId="CommentSubject">
    <w:name w:val="annotation subject"/>
    <w:basedOn w:val="CommentText"/>
    <w:next w:val="CommentText"/>
    <w:link w:val="CommentSubjectChar"/>
    <w:rsid w:val="004058DD"/>
    <w:rPr>
      <w:b/>
      <w:bCs/>
    </w:rPr>
  </w:style>
  <w:style w:type="character" w:customStyle="1" w:styleId="CommentSubjectChar">
    <w:name w:val="Comment Subject Char"/>
    <w:basedOn w:val="CommentTextChar"/>
    <w:link w:val="CommentSubject"/>
    <w:rsid w:val="004058DD"/>
    <w:rPr>
      <w:rFonts w:ascii="Arial" w:hAnsi="Arial"/>
      <w:b/>
      <w:bCs/>
      <w:lang w:eastAsia="en-US"/>
    </w:rPr>
  </w:style>
  <w:style w:type="character" w:customStyle="1" w:styleId="Heading1Char">
    <w:name w:val="Heading 1 Char"/>
    <w:basedOn w:val="DefaultParagraphFont"/>
    <w:link w:val="Heading1"/>
    <w:rsid w:val="00A356EE"/>
    <w:rPr>
      <w:rFonts w:ascii="Arial" w:hAnsi="Arial"/>
      <w:b/>
      <w:caps/>
      <w:sz w:val="24"/>
      <w:lang w:eastAsia="en-US"/>
    </w:rPr>
  </w:style>
  <w:style w:type="character" w:customStyle="1" w:styleId="Heading2Char">
    <w:name w:val="Heading 2 Char"/>
    <w:basedOn w:val="DefaultParagraphFont"/>
    <w:link w:val="Heading2"/>
    <w:rsid w:val="006B725F"/>
    <w:rPr>
      <w:rFonts w:ascii="Arial" w:hAnsi="Arial"/>
      <w:b/>
      <w:caps/>
      <w:lang w:eastAsia="en-US"/>
    </w:rPr>
  </w:style>
  <w:style w:type="character" w:customStyle="1" w:styleId="Heading3Char">
    <w:name w:val="Heading 3 Char"/>
    <w:basedOn w:val="DefaultParagraphFont"/>
    <w:link w:val="Heading3"/>
    <w:rsid w:val="006B725F"/>
    <w:rPr>
      <w:rFonts w:ascii="Arial" w:hAnsi="Arial"/>
      <w:b/>
      <w:lang w:eastAsia="en-US"/>
    </w:rPr>
  </w:style>
  <w:style w:type="character" w:customStyle="1" w:styleId="Heading4Char">
    <w:name w:val="Heading 4 Char"/>
    <w:basedOn w:val="DefaultParagraphFont"/>
    <w:link w:val="Heading4"/>
    <w:rsid w:val="006B725F"/>
    <w:rPr>
      <w:rFonts w:ascii="Arial" w:hAnsi="Arial"/>
      <w:b/>
      <w:lang w:eastAsia="en-US"/>
    </w:rPr>
  </w:style>
  <w:style w:type="character" w:customStyle="1" w:styleId="Heading5Char">
    <w:name w:val="Heading 5 Char"/>
    <w:basedOn w:val="DefaultParagraphFont"/>
    <w:link w:val="Heading5"/>
    <w:rsid w:val="006B725F"/>
    <w:rPr>
      <w:rFonts w:ascii="Arial" w:hAnsi="Arial"/>
      <w:b/>
      <w:lang w:eastAsia="en-US"/>
    </w:rPr>
  </w:style>
  <w:style w:type="character" w:customStyle="1" w:styleId="Heading6Char">
    <w:name w:val="Heading 6 Char"/>
    <w:basedOn w:val="DefaultParagraphFont"/>
    <w:link w:val="Heading6"/>
    <w:rsid w:val="006B725F"/>
    <w:rPr>
      <w:rFonts w:ascii="Arial" w:hAnsi="Arial"/>
      <w:b/>
      <w:lang w:eastAsia="en-US"/>
    </w:rPr>
  </w:style>
  <w:style w:type="character" w:customStyle="1" w:styleId="Heading7Char">
    <w:name w:val="Heading 7 Char"/>
    <w:basedOn w:val="DefaultParagraphFont"/>
    <w:link w:val="Heading7"/>
    <w:rsid w:val="006B725F"/>
    <w:rPr>
      <w:rFonts w:ascii="Arial" w:hAnsi="Arial"/>
      <w:b/>
      <w:lang w:eastAsia="en-US"/>
    </w:rPr>
  </w:style>
  <w:style w:type="character" w:customStyle="1" w:styleId="Heading8Char">
    <w:name w:val="Heading 8 Char"/>
    <w:basedOn w:val="DefaultParagraphFont"/>
    <w:link w:val="Heading8"/>
    <w:rsid w:val="006B725F"/>
    <w:rPr>
      <w:rFonts w:ascii="Arial" w:hAnsi="Arial"/>
      <w:b/>
      <w:lang w:eastAsia="en-US"/>
    </w:rPr>
  </w:style>
  <w:style w:type="character" w:customStyle="1" w:styleId="Heading9Char">
    <w:name w:val="Heading 9 Char"/>
    <w:basedOn w:val="DefaultParagraphFont"/>
    <w:link w:val="Heading9"/>
    <w:rsid w:val="006B725F"/>
    <w:rPr>
      <w:rFonts w:ascii="Arial" w:hAnsi="Arial"/>
      <w:b/>
      <w:lang w:eastAsia="en-US"/>
    </w:rPr>
  </w:style>
  <w:style w:type="character" w:customStyle="1" w:styleId="FooterChar">
    <w:name w:val="Footer Char"/>
    <w:basedOn w:val="DefaultParagraphFont"/>
    <w:link w:val="Footer"/>
    <w:rsid w:val="006B725F"/>
    <w:rPr>
      <w:rFonts w:ascii="LinePrinter" w:hAnsi="LinePrinter"/>
      <w:caps/>
      <w:sz w:val="14"/>
      <w:lang w:eastAsia="en-US"/>
    </w:rPr>
  </w:style>
  <w:style w:type="character" w:customStyle="1" w:styleId="HeaderChar">
    <w:name w:val="Header Char"/>
    <w:basedOn w:val="DefaultParagraphFont"/>
    <w:link w:val="Header"/>
    <w:rsid w:val="006B725F"/>
    <w:rPr>
      <w:rFonts w:ascii="Arial" w:hAnsi="Arial"/>
      <w:lang w:eastAsia="en-US"/>
    </w:rPr>
  </w:style>
  <w:style w:type="character" w:customStyle="1" w:styleId="FootnoteTextChar">
    <w:name w:val="Footnote Text Char"/>
    <w:basedOn w:val="DefaultParagraphFont"/>
    <w:link w:val="FootnoteText"/>
    <w:semiHidden/>
    <w:rsid w:val="006B725F"/>
    <w:rPr>
      <w:rFonts w:ascii="Arial" w:hAnsi="Arial"/>
      <w:lang w:eastAsia="en-US"/>
    </w:rPr>
  </w:style>
  <w:style w:type="paragraph" w:styleId="BodyText">
    <w:name w:val="Body Text"/>
    <w:link w:val="BodyTextChar"/>
    <w:qFormat/>
    <w:rsid w:val="00303D66"/>
    <w:pPr>
      <w:tabs>
        <w:tab w:val="left" w:pos="283"/>
        <w:tab w:val="left" w:pos="567"/>
        <w:tab w:val="left" w:pos="850"/>
        <w:tab w:val="left" w:pos="1134"/>
      </w:tabs>
      <w:spacing w:after="180" w:line="230" w:lineRule="atLeast"/>
      <w:jc w:val="both"/>
    </w:pPr>
    <w:rPr>
      <w:rFonts w:ascii="Verdana" w:hAnsi="Verdana"/>
      <w:kern w:val="20"/>
      <w:sz w:val="18"/>
      <w:szCs w:val="24"/>
      <w:lang w:eastAsia="en-US"/>
    </w:rPr>
  </w:style>
  <w:style w:type="character" w:customStyle="1" w:styleId="BodyTextChar">
    <w:name w:val="Body Text Char"/>
    <w:basedOn w:val="DefaultParagraphFont"/>
    <w:link w:val="BodyText"/>
    <w:rsid w:val="00303D66"/>
    <w:rPr>
      <w:rFonts w:ascii="Verdana" w:hAnsi="Verdana"/>
      <w:kern w:val="20"/>
      <w:sz w:val="18"/>
      <w:szCs w:val="24"/>
      <w:lang w:eastAsia="en-US"/>
    </w:rPr>
  </w:style>
  <w:style w:type="character" w:styleId="FollowedHyperlink">
    <w:name w:val="FollowedHyperlink"/>
    <w:basedOn w:val="DefaultParagraphFont"/>
    <w:rsid w:val="0033126E"/>
    <w:rPr>
      <w:color w:val="800080" w:themeColor="followedHyperlink"/>
      <w:u w:val="single"/>
    </w:rPr>
  </w:style>
  <w:style w:type="character" w:styleId="Strong">
    <w:name w:val="Strong"/>
    <w:basedOn w:val="DefaultParagraphFont"/>
    <w:qFormat/>
    <w:rsid w:val="0033126E"/>
    <w:rPr>
      <w:b/>
      <w:bCs/>
    </w:rPr>
  </w:style>
  <w:style w:type="paragraph" w:styleId="Revision">
    <w:name w:val="Revision"/>
    <w:hidden/>
    <w:uiPriority w:val="99"/>
    <w:semiHidden/>
    <w:rsid w:val="009F3800"/>
    <w:rPr>
      <w:rFonts w:ascii="Arial" w:hAnsi="Arial"/>
      <w:lang w:eastAsia="en-US"/>
    </w:rPr>
  </w:style>
  <w:style w:type="paragraph" w:styleId="Index1">
    <w:name w:val="index 1"/>
    <w:basedOn w:val="Normal"/>
    <w:next w:val="Normal"/>
    <w:autoRedefine/>
    <w:uiPriority w:val="99"/>
    <w:rsid w:val="00566E15"/>
    <w:pPr>
      <w:tabs>
        <w:tab w:val="clear" w:pos="1962"/>
        <w:tab w:val="clear" w:pos="3119"/>
        <w:tab w:val="clear" w:pos="5296"/>
        <w:tab w:val="clear" w:pos="5687"/>
      </w:tabs>
      <w:overflowPunct w:val="0"/>
      <w:autoSpaceDE w:val="0"/>
      <w:autoSpaceDN w:val="0"/>
      <w:adjustRightInd w:val="0"/>
      <w:spacing w:before="0" w:after="0"/>
      <w:ind w:left="200" w:hanging="200"/>
      <w:jc w:val="left"/>
      <w:textAlignment w:val="baseline"/>
    </w:pPr>
    <w:rPr>
      <w:sz w:val="24"/>
      <w:szCs w:val="18"/>
      <w:lang w:val="en-US"/>
    </w:rPr>
  </w:style>
  <w:style w:type="paragraph" w:styleId="ListParagraph">
    <w:name w:val="List Paragraph"/>
    <w:basedOn w:val="Normal"/>
    <w:uiPriority w:val="34"/>
    <w:qFormat/>
    <w:rsid w:val="00051AD7"/>
    <w:pPr>
      <w:tabs>
        <w:tab w:val="clear" w:pos="1962"/>
        <w:tab w:val="clear" w:pos="3119"/>
        <w:tab w:val="clear" w:pos="5296"/>
        <w:tab w:val="clear" w:pos="5687"/>
      </w:tabs>
      <w:spacing w:before="0" w:after="0"/>
      <w:ind w:left="720"/>
      <w:jc w:val="left"/>
    </w:pPr>
    <w:rPr>
      <w:rFonts w:ascii="Times New Roman" w:eastAsiaTheme="minorEastAsia" w:hAnsi="Times New Roman"/>
      <w:sz w:val="24"/>
      <w:szCs w:val="24"/>
      <w:lang w:val="en-US" w:eastAsia="zh-CN"/>
    </w:rPr>
  </w:style>
  <w:style w:type="character" w:styleId="PlaceholderText">
    <w:name w:val="Placeholder Text"/>
    <w:basedOn w:val="DefaultParagraphFont"/>
    <w:uiPriority w:val="99"/>
    <w:semiHidden/>
    <w:rsid w:val="00F2413C"/>
    <w:rPr>
      <w:color w:val="808080"/>
    </w:rPr>
  </w:style>
  <w:style w:type="table" w:styleId="TableContemporary">
    <w:name w:val="Table Contemporary"/>
    <w:basedOn w:val="TableNormal"/>
    <w:rsid w:val="00756D86"/>
    <w:pPr>
      <w:tabs>
        <w:tab w:val="left" w:pos="1962"/>
        <w:tab w:val="left" w:pos="3119"/>
        <w:tab w:val="left" w:pos="5296"/>
        <w:tab w:val="left" w:pos="5687"/>
      </w:tabs>
      <w:spacing w:before="60" w:after="60"/>
      <w:ind w:left="1281"/>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2">
    <w:name w:val="Table Grid2"/>
    <w:basedOn w:val="TableNormal"/>
    <w:next w:val="TableGrid"/>
    <w:uiPriority w:val="59"/>
    <w:rsid w:val="00F51DD6"/>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51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7234">
      <w:bodyDiv w:val="1"/>
      <w:marLeft w:val="0"/>
      <w:marRight w:val="0"/>
      <w:marTop w:val="0"/>
      <w:marBottom w:val="0"/>
      <w:divBdr>
        <w:top w:val="none" w:sz="0" w:space="0" w:color="auto"/>
        <w:left w:val="none" w:sz="0" w:space="0" w:color="auto"/>
        <w:bottom w:val="none" w:sz="0" w:space="0" w:color="auto"/>
        <w:right w:val="none" w:sz="0" w:space="0" w:color="auto"/>
      </w:divBdr>
    </w:div>
    <w:div w:id="204217343">
      <w:bodyDiv w:val="1"/>
      <w:marLeft w:val="0"/>
      <w:marRight w:val="0"/>
      <w:marTop w:val="0"/>
      <w:marBottom w:val="0"/>
      <w:divBdr>
        <w:top w:val="none" w:sz="0" w:space="0" w:color="auto"/>
        <w:left w:val="none" w:sz="0" w:space="0" w:color="auto"/>
        <w:bottom w:val="none" w:sz="0" w:space="0" w:color="auto"/>
        <w:right w:val="none" w:sz="0" w:space="0" w:color="auto"/>
      </w:divBdr>
    </w:div>
    <w:div w:id="307050407">
      <w:bodyDiv w:val="1"/>
      <w:marLeft w:val="0"/>
      <w:marRight w:val="0"/>
      <w:marTop w:val="0"/>
      <w:marBottom w:val="0"/>
      <w:divBdr>
        <w:top w:val="none" w:sz="0" w:space="0" w:color="auto"/>
        <w:left w:val="none" w:sz="0" w:space="0" w:color="auto"/>
        <w:bottom w:val="none" w:sz="0" w:space="0" w:color="auto"/>
        <w:right w:val="none" w:sz="0" w:space="0" w:color="auto"/>
      </w:divBdr>
    </w:div>
    <w:div w:id="376854619">
      <w:bodyDiv w:val="1"/>
      <w:marLeft w:val="0"/>
      <w:marRight w:val="0"/>
      <w:marTop w:val="0"/>
      <w:marBottom w:val="0"/>
      <w:divBdr>
        <w:top w:val="none" w:sz="0" w:space="0" w:color="auto"/>
        <w:left w:val="none" w:sz="0" w:space="0" w:color="auto"/>
        <w:bottom w:val="none" w:sz="0" w:space="0" w:color="auto"/>
        <w:right w:val="none" w:sz="0" w:space="0" w:color="auto"/>
      </w:divBdr>
    </w:div>
    <w:div w:id="937563088">
      <w:bodyDiv w:val="1"/>
      <w:marLeft w:val="0"/>
      <w:marRight w:val="0"/>
      <w:marTop w:val="0"/>
      <w:marBottom w:val="0"/>
      <w:divBdr>
        <w:top w:val="none" w:sz="0" w:space="0" w:color="auto"/>
        <w:left w:val="none" w:sz="0" w:space="0" w:color="auto"/>
        <w:bottom w:val="none" w:sz="0" w:space="0" w:color="auto"/>
        <w:right w:val="none" w:sz="0" w:space="0" w:color="auto"/>
      </w:divBdr>
    </w:div>
    <w:div w:id="1011448140">
      <w:bodyDiv w:val="1"/>
      <w:marLeft w:val="0"/>
      <w:marRight w:val="0"/>
      <w:marTop w:val="0"/>
      <w:marBottom w:val="0"/>
      <w:divBdr>
        <w:top w:val="none" w:sz="0" w:space="0" w:color="auto"/>
        <w:left w:val="none" w:sz="0" w:space="0" w:color="auto"/>
        <w:bottom w:val="none" w:sz="0" w:space="0" w:color="auto"/>
        <w:right w:val="none" w:sz="0" w:space="0" w:color="auto"/>
      </w:divBdr>
    </w:div>
    <w:div w:id="1031800730">
      <w:bodyDiv w:val="1"/>
      <w:marLeft w:val="0"/>
      <w:marRight w:val="0"/>
      <w:marTop w:val="0"/>
      <w:marBottom w:val="0"/>
      <w:divBdr>
        <w:top w:val="none" w:sz="0" w:space="0" w:color="auto"/>
        <w:left w:val="none" w:sz="0" w:space="0" w:color="auto"/>
        <w:bottom w:val="none" w:sz="0" w:space="0" w:color="auto"/>
        <w:right w:val="none" w:sz="0" w:space="0" w:color="auto"/>
      </w:divBdr>
    </w:div>
    <w:div w:id="1091966985">
      <w:bodyDiv w:val="1"/>
      <w:marLeft w:val="0"/>
      <w:marRight w:val="0"/>
      <w:marTop w:val="0"/>
      <w:marBottom w:val="0"/>
      <w:divBdr>
        <w:top w:val="none" w:sz="0" w:space="0" w:color="auto"/>
        <w:left w:val="none" w:sz="0" w:space="0" w:color="auto"/>
        <w:bottom w:val="none" w:sz="0" w:space="0" w:color="auto"/>
        <w:right w:val="none" w:sz="0" w:space="0" w:color="auto"/>
      </w:divBdr>
    </w:div>
    <w:div w:id="1434931983">
      <w:bodyDiv w:val="1"/>
      <w:marLeft w:val="0"/>
      <w:marRight w:val="0"/>
      <w:marTop w:val="0"/>
      <w:marBottom w:val="0"/>
      <w:divBdr>
        <w:top w:val="none" w:sz="0" w:space="0" w:color="auto"/>
        <w:left w:val="none" w:sz="0" w:space="0" w:color="auto"/>
        <w:bottom w:val="none" w:sz="0" w:space="0" w:color="auto"/>
        <w:right w:val="none" w:sz="0" w:space="0" w:color="auto"/>
      </w:divBdr>
    </w:div>
    <w:div w:id="1489400535">
      <w:bodyDiv w:val="1"/>
      <w:marLeft w:val="0"/>
      <w:marRight w:val="0"/>
      <w:marTop w:val="0"/>
      <w:marBottom w:val="0"/>
      <w:divBdr>
        <w:top w:val="none" w:sz="0" w:space="0" w:color="auto"/>
        <w:left w:val="none" w:sz="0" w:space="0" w:color="auto"/>
        <w:bottom w:val="none" w:sz="0" w:space="0" w:color="auto"/>
        <w:right w:val="none" w:sz="0" w:space="0" w:color="auto"/>
      </w:divBdr>
    </w:div>
    <w:div w:id="1532836798">
      <w:bodyDiv w:val="1"/>
      <w:marLeft w:val="0"/>
      <w:marRight w:val="0"/>
      <w:marTop w:val="0"/>
      <w:marBottom w:val="0"/>
      <w:divBdr>
        <w:top w:val="none" w:sz="0" w:space="0" w:color="auto"/>
        <w:left w:val="none" w:sz="0" w:space="0" w:color="auto"/>
        <w:bottom w:val="none" w:sz="0" w:space="0" w:color="auto"/>
        <w:right w:val="none" w:sz="0" w:space="0" w:color="auto"/>
      </w:divBdr>
    </w:div>
    <w:div w:id="1631276679">
      <w:bodyDiv w:val="1"/>
      <w:marLeft w:val="0"/>
      <w:marRight w:val="0"/>
      <w:marTop w:val="0"/>
      <w:marBottom w:val="0"/>
      <w:divBdr>
        <w:top w:val="none" w:sz="0" w:space="0" w:color="auto"/>
        <w:left w:val="none" w:sz="0" w:space="0" w:color="auto"/>
        <w:bottom w:val="none" w:sz="0" w:space="0" w:color="auto"/>
        <w:right w:val="none" w:sz="0" w:space="0" w:color="auto"/>
      </w:divBdr>
    </w:div>
    <w:div w:id="1643732360">
      <w:bodyDiv w:val="1"/>
      <w:marLeft w:val="0"/>
      <w:marRight w:val="0"/>
      <w:marTop w:val="0"/>
      <w:marBottom w:val="0"/>
      <w:divBdr>
        <w:top w:val="none" w:sz="0" w:space="0" w:color="auto"/>
        <w:left w:val="none" w:sz="0" w:space="0" w:color="auto"/>
        <w:bottom w:val="none" w:sz="0" w:space="0" w:color="auto"/>
        <w:right w:val="none" w:sz="0" w:space="0" w:color="auto"/>
      </w:divBdr>
    </w:div>
    <w:div w:id="1805464422">
      <w:bodyDiv w:val="1"/>
      <w:marLeft w:val="0"/>
      <w:marRight w:val="0"/>
      <w:marTop w:val="0"/>
      <w:marBottom w:val="0"/>
      <w:divBdr>
        <w:top w:val="none" w:sz="0" w:space="0" w:color="auto"/>
        <w:left w:val="none" w:sz="0" w:space="0" w:color="auto"/>
        <w:bottom w:val="none" w:sz="0" w:space="0" w:color="auto"/>
        <w:right w:val="none" w:sz="0" w:space="0" w:color="auto"/>
      </w:divBdr>
    </w:div>
    <w:div w:id="1952471154">
      <w:bodyDiv w:val="1"/>
      <w:marLeft w:val="0"/>
      <w:marRight w:val="0"/>
      <w:marTop w:val="0"/>
      <w:marBottom w:val="0"/>
      <w:divBdr>
        <w:top w:val="none" w:sz="0" w:space="0" w:color="auto"/>
        <w:left w:val="none" w:sz="0" w:space="0" w:color="auto"/>
        <w:bottom w:val="none" w:sz="0" w:space="0" w:color="auto"/>
        <w:right w:val="none" w:sz="0" w:space="0" w:color="auto"/>
      </w:divBdr>
    </w:div>
    <w:div w:id="20954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BEUMERGroup\Office2007\WorkgroupTemplates\Documentation\CPdo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453FAE59D5949922A402DE82F0155" ma:contentTypeVersion="7" ma:contentTypeDescription="Create a new document." ma:contentTypeScope="" ma:versionID="c6d9760848c33af0f355adfd6ff800ea">
  <xsd:schema xmlns:xsd="http://www.w3.org/2001/XMLSchema" xmlns:p="http://schemas.microsoft.com/office/2006/metadata/properties" xmlns:ns2="9d0e6e10-86eb-4b8d-aa8f-ed636149769e" xmlns:ns3="4553fc4f-5c76-4b30-b1d5-d6a64c130583" targetNamespace="http://schemas.microsoft.com/office/2006/metadata/properties" ma:root="true" ma:fieldsID="2d33ee25e792e688a51fd1d391af408d" ns2:_="" ns3:_="">
    <xsd:import namespace="9d0e6e10-86eb-4b8d-aa8f-ed636149769e"/>
    <xsd:import namespace="4553fc4f-5c76-4b30-b1d5-d6a64c130583"/>
    <xsd:element name="properties">
      <xsd:complexType>
        <xsd:sequence>
          <xsd:element name="documentManagement">
            <xsd:complexType>
              <xsd:all>
                <xsd:element ref="ns2:Knowledge_x0020_Area" minOccurs="0"/>
                <xsd:element ref="ns2:Process_x0020_group" minOccurs="0"/>
                <xsd:element ref="ns2:SW_x0020_Role" minOccurs="0"/>
                <xsd:element ref="ns2:Involvement" minOccurs="0"/>
                <xsd:element ref="ns3:Asset_x0020_Type"/>
                <xsd:element ref="ns3:Release_x0020_version" minOccurs="0"/>
              </xsd:all>
            </xsd:complexType>
          </xsd:element>
        </xsd:sequence>
      </xsd:complexType>
    </xsd:element>
  </xsd:schema>
  <xsd:schema xmlns:xsd="http://www.w3.org/2001/XMLSchema" xmlns:dms="http://schemas.microsoft.com/office/2006/documentManagement/types" targetNamespace="9d0e6e10-86eb-4b8d-aa8f-ed636149769e" elementFormDefault="qualified">
    <xsd:import namespace="http://schemas.microsoft.com/office/2006/documentManagement/types"/>
    <xsd:element name="Knowledge_x0020_Area" ma:index="2" nillable="true" ma:displayName="Process area" ma:internalName="Knowledge_x0020_Area">
      <xsd:complexType>
        <xsd:complexContent>
          <xsd:extension base="dms:MultiChoice">
            <xsd:sequence>
              <xsd:element name="Value" maxOccurs="unbounded" minOccurs="0" nillable="true">
                <xsd:simpleType>
                  <xsd:restriction base="dms:Choice">
                    <xsd:enumeration value="Scope"/>
                    <xsd:enumeration value="Schedule"/>
                    <xsd:enumeration value="Cost"/>
                    <xsd:enumeration value="Quality"/>
                    <xsd:enumeration value="Resource Management"/>
                    <xsd:enumeration value="Stakeholder"/>
                    <xsd:enumeration value="Risk"/>
                    <xsd:enumeration value="Procurement"/>
                    <xsd:enumeration value="Configuration Management"/>
                    <xsd:enumeration value="Technical Solution"/>
                    <xsd:enumeration value="Implementation"/>
                    <xsd:enumeration value="Test"/>
                    <xsd:enumeration value="Interface Management"/>
                    <xsd:enumeration value="Integration"/>
                    <xsd:enumeration value="Organisational Measurement and Analyse"/>
                    <xsd:enumeration value="Organisational Process Improvement"/>
                    <xsd:enumeration value="Decision Analysis and Resolution"/>
                    <xsd:enumeration value="Review"/>
                  </xsd:restriction>
                </xsd:simpleType>
              </xsd:element>
            </xsd:sequence>
          </xsd:extension>
        </xsd:complexContent>
      </xsd:complexType>
    </xsd:element>
    <xsd:element name="Process_x0020_group" ma:index="3" nillable="true" ma:displayName="Process group" ma:internalName="Process_x0020_group">
      <xsd:complexType>
        <xsd:complexContent>
          <xsd:extension base="dms:MultiChoice">
            <xsd:sequence>
              <xsd:element name="Value" maxOccurs="unbounded" minOccurs="0" nillable="true">
                <xsd:simpleType>
                  <xsd:restriction base="dms:Choice">
                    <xsd:enumeration value="Initiating"/>
                    <xsd:enumeration value="Planning"/>
                    <xsd:enumeration value="Executing"/>
                    <xsd:enumeration value="Monitoring &amp; Controlling"/>
                    <xsd:enumeration value="Closing"/>
                  </xsd:restriction>
                </xsd:simpleType>
              </xsd:element>
            </xsd:sequence>
          </xsd:extension>
        </xsd:complexContent>
      </xsd:complexType>
    </xsd:element>
    <xsd:element name="SW_x0020_Role" ma:index="4" nillable="true" ma:displayName="SW Role" ma:default="SW.PM" ma:internalName="SW_x0020_Role">
      <xsd:complexType>
        <xsd:complexContent>
          <xsd:extension base="dms:MultiChoice">
            <xsd:sequence>
              <xsd:element name="Value" maxOccurs="unbounded" minOccurs="0" nillable="true">
                <xsd:simpleType>
                  <xsd:restriction base="dms:Choice">
                    <xsd:enumeration value="SW.PM"/>
                    <xsd:enumeration value="SW.SA"/>
                    <xsd:enumeration value="SW.SM"/>
                    <xsd:enumeration value="SW.AR"/>
                  </xsd:restriction>
                </xsd:simpleType>
              </xsd:element>
            </xsd:sequence>
          </xsd:extension>
        </xsd:complexContent>
      </xsd:complexType>
    </xsd:element>
    <xsd:element name="Involvement" ma:index="5" nillable="true" ma:displayName="Involvement" ma:default="Responsible" ma:internalName="Involvement">
      <xsd:complexType>
        <xsd:complexContent>
          <xsd:extension base="dms:MultiChoice">
            <xsd:sequence>
              <xsd:element name="Value" maxOccurs="unbounded" minOccurs="0" nillable="true">
                <xsd:simpleType>
                  <xsd:restriction base="dms:Choice">
                    <xsd:enumeration value="Responsible"/>
                    <xsd:enumeration value="Accountable"/>
                    <xsd:enumeration value="Consulted"/>
                    <xsd:enumeration value="Informed"/>
                  </xsd:restriction>
                </xsd:simpleType>
              </xsd:element>
            </xsd:sequence>
          </xsd:extension>
        </xsd:complexContent>
      </xsd:complexType>
    </xsd:element>
  </xsd:schema>
  <xsd:schema xmlns:xsd="http://www.w3.org/2001/XMLSchema" xmlns:dms="http://schemas.microsoft.com/office/2006/documentManagement/types" targetNamespace="4553fc4f-5c76-4b30-b1d5-d6a64c130583" elementFormDefault="qualified">
    <xsd:import namespace="http://schemas.microsoft.com/office/2006/documentManagement/types"/>
    <xsd:element name="Asset_x0020_Type" ma:index="6" ma:displayName="Asset type" ma:default="Policy" ma:format="Dropdown" ma:internalName="Asset_x0020_Type">
      <xsd:simpleType>
        <xsd:restriction base="dms:Choice">
          <xsd:enumeration value="Policy"/>
          <xsd:enumeration value="Process"/>
          <xsd:enumeration value="Instructions"/>
          <xsd:enumeration value="Template"/>
          <xsd:enumeration value="Measurements"/>
          <xsd:enumeration value="Lifecycles"/>
          <xsd:enumeration value="Tailoring"/>
          <xsd:enumeration value="Organisation"/>
          <xsd:enumeration value="Process Experience"/>
          <xsd:enumeration value="Training"/>
        </xsd:restriction>
      </xsd:simpleType>
    </xsd:element>
    <xsd:element name="Release_x0020_version" ma:index="13" nillable="true" ma:displayName="Release version" ma:default="1.0" ma:internalName="Release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cess_x0020_group xmlns="9d0e6e10-86eb-4b8d-aa8f-ed636149769e">
      <Value>Planning</Value>
    </Process_x0020_group>
    <Knowledge_x0020_Area xmlns="9d0e6e10-86eb-4b8d-aa8f-ed636149769e">
      <Value>Implementation</Value>
    </Knowledge_x0020_Area>
    <Involvement xmlns="9d0e6e10-86eb-4b8d-aa8f-ed636149769e">
      <Value>Responsible</Value>
    </Involvement>
    <SW_x0020_Role xmlns="9d0e6e10-86eb-4b8d-aa8f-ed636149769e">
      <Value>SW.PM</Value>
    </SW_x0020_Role>
    <Release_x0020_version xmlns="4553fc4f-5c76-4b30-b1d5-d6a64c130583">2.0</Release_x0020_version>
    <Asset_x0020_Type xmlns="4553fc4f-5c76-4b30-b1d5-d6a64c130583">Template</Asset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90208-92A2-4F5D-9D14-D07E03BFF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e6e10-86eb-4b8d-aa8f-ed636149769e"/>
    <ds:schemaRef ds:uri="4553fc4f-5c76-4b30-b1d5-d6a64c13058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B0ADAE3-A1A6-4B99-AAE2-3621CB4BE96A}">
  <ds:schemaRefs>
    <ds:schemaRef ds:uri="http://schemas.microsoft.com/sharepoint/v3/contenttype/forms"/>
  </ds:schemaRefs>
</ds:datastoreItem>
</file>

<file path=customXml/itemProps3.xml><?xml version="1.0" encoding="utf-8"?>
<ds:datastoreItem xmlns:ds="http://schemas.openxmlformats.org/officeDocument/2006/customXml" ds:itemID="{FF07D5C9-CFA2-47BA-B71A-E91A4CCE6E99}">
  <ds:schemaRefs>
    <ds:schemaRef ds:uri="http://purl.org/dc/dcmitype/"/>
    <ds:schemaRef ds:uri="http://schemas.microsoft.com/office/2006/documentManagement/types"/>
    <ds:schemaRef ds:uri="4553fc4f-5c76-4b30-b1d5-d6a64c130583"/>
    <ds:schemaRef ds:uri="http://purl.org/dc/terms/"/>
    <ds:schemaRef ds:uri="http://www.w3.org/XML/1998/namespace"/>
    <ds:schemaRef ds:uri="http://schemas.openxmlformats.org/package/2006/metadata/core-properties"/>
    <ds:schemaRef ds:uri="http://schemas.microsoft.com/office/2006/metadata/properties"/>
    <ds:schemaRef ds:uri="http://purl.org/dc/elements/1.1/"/>
    <ds:schemaRef ds:uri="9d0e6e10-86eb-4b8d-aa8f-ed636149769e"/>
  </ds:schemaRefs>
</ds:datastoreItem>
</file>

<file path=customXml/itemProps4.xml><?xml version="1.0" encoding="utf-8"?>
<ds:datastoreItem xmlns:ds="http://schemas.openxmlformats.org/officeDocument/2006/customXml" ds:itemID="{48558E67-B18C-4768-BBBB-1394600B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CPdoc2003.dot</Template>
  <TotalTime>0</TotalTime>
  <Pages>12</Pages>
  <Words>946</Words>
  <Characters>7713</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 </vt:lpstr>
      <vt:lpstr>Organisational CM Paln</vt:lpstr>
    </vt:vector>
  </TitlesOfParts>
  <Company>Crisplant a/s</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Andersen, Helene Hebsgaard</dc:creator>
  <cp:keywords/>
  <dc:description/>
  <cp:lastModifiedBy>Sloth, Poul</cp:lastModifiedBy>
  <cp:revision>5</cp:revision>
  <cp:lastPrinted>2016-05-26T11:19:00Z</cp:lastPrinted>
  <dcterms:created xsi:type="dcterms:W3CDTF">2018-03-22T11:47:00Z</dcterms:created>
  <dcterms:modified xsi:type="dcterms:W3CDTF">2018-05-04T12:54:00Z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0x0101008E3453FAE59D5949922A402DE82F0155</vt:lpwstr>
  </property>
  <property fmtid="{D5CDD505-2E9C-101B-9397-08002B2CF9AE}" pid="3" name="PAT status">
    <vt:lpwstr>Initial</vt:lpwstr>
  </property>
  <property fmtid="{D5CDD505-2E9C-101B-9397-08002B2CF9AE}" pid="4" name="Assets type">
    <vt:lpwstr>Template</vt:lpwstr>
  </property>
  <property fmtid="{D5CDD505-2E9C-101B-9397-08002B2CF9AE}" pid="5" name="SW Role">
    <vt:lpwstr>SW.PM</vt:lpwstr>
  </property>
  <property fmtid="{D5CDD505-2E9C-101B-9397-08002B2CF9AE}" pid="6" name="Involvement">
    <vt:lpwstr>Responsible</vt:lpwstr>
  </property>
  <property fmtid="{D5CDD505-2E9C-101B-9397-08002B2CF9AE}" pid="7" name="Asset Type">
    <vt:lpwstr>Template</vt:lpwstr>
  </property>
  <property fmtid="{D5CDD505-2E9C-101B-9397-08002B2CF9AE}" pid="8" name="Release version">
    <vt:lpwstr>1.2</vt:lpwstr>
  </property>
</Properties>
</file>